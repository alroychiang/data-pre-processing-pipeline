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22324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2C9CCD9" w14:textId="4E474233" w:rsidR="00687B80" w:rsidRDefault="00687B80"/>
        <w:p w14:paraId="5AE64481" w14:textId="7930BBE2" w:rsidR="00687B80" w:rsidRDefault="00687B8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9201F4" wp14:editId="30D24034">
                    <wp:simplePos x="0" y="0"/>
                    <wp:positionH relativeFrom="margin">
                      <wp:posOffset>177165</wp:posOffset>
                    </wp:positionH>
                    <wp:positionV relativeFrom="page">
                      <wp:posOffset>5772785</wp:posOffset>
                    </wp:positionV>
                    <wp:extent cx="5425440" cy="297497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5440" cy="2974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1A6CB" w14:textId="0149E442" w:rsidR="00687B80" w:rsidRDefault="00000000" w:rsidP="007855E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855E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User Requirement</w:t>
                                    </w:r>
                                    <w:r w:rsidR="002935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7855E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for Data</w:t>
                                    </w:r>
                                    <w:r w:rsidR="008C68E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Pre-processing</w:t>
                                    </w:r>
                                    <w:r w:rsidR="007855E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Pipeline</w:t>
                                    </w:r>
                                  </w:sdtContent>
                                </w:sdt>
                              </w:p>
                              <w:p w14:paraId="58B0E7C1" w14:textId="292B39A9" w:rsidR="00EC3057" w:rsidRPr="00D0753D" w:rsidRDefault="00D0753D" w:rsidP="007855E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0753D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Version 1.0</w:t>
                                </w:r>
                              </w:p>
                              <w:p w14:paraId="15A521A5" w14:textId="080300B2" w:rsidR="00FD0443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alias w:val="Author"/>
                                        <w:tag w:val=""/>
                                        <w:id w:val="-528479138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sdt>
                                          <w:sdtPr>
                                            <w:rPr>
                                              <w:cap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  <w:alias w:val="Author"/>
                                            <w:tag w:val=""/>
                                            <w:id w:val="-155764099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caps/>
                                                  <w:color w:val="5B9BD5" w:themeColor="accent5"/>
                                                  <w:sz w:val="24"/>
                                                  <w:szCs w:val="24"/>
                                                </w:rPr>
                                                <w:alias w:val="Author"/>
                                                <w:tag w:val=""/>
                                                <w:id w:val="816920451"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ED4714">
                                                  <w:rPr>
                                                    <w:caps/>
                                                    <w:color w:val="5B9BD5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PREPARED BY: </w:t>
                                                </w:r>
                                                <w:r w:rsidR="00FD0443">
                                                  <w:rPr>
                                                    <w:caps/>
                                                    <w:color w:val="5B9BD5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>ALROY CHIANG</w:t>
                                                </w:r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r w:rsidR="00FD04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D04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D04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D04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D04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29F148B5" w14:textId="35D2F04B" w:rsidR="00D0753D" w:rsidRDefault="00D0753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Organization: e</w:t>
                                </w:r>
                                <w:r w:rsidR="0094792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dpr sunseap</w:t>
                                </w:r>
                              </w:p>
                              <w:p w14:paraId="68C17AF0" w14:textId="0D0BB13D" w:rsidR="00C6250C" w:rsidRDefault="00ED471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ins w:id="0" w:author="ALROY CHIANG" w:date="2023-03-06T08:58:00Z">
                                  <w:r w:rsidR="00990DE6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06</w:t>
                                  </w:r>
                                </w:ins>
                                <w:del w:id="1" w:author="ALROY CHIANG" w:date="2023-03-06T08:58:00Z">
                                  <w:r w:rsidR="00AA6033" w:rsidDel="00990DE6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delText>31</w:delText>
                                  </w:r>
                                </w:del>
                                <w:r w:rsidR="00C6250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CA4E3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ins w:id="2" w:author="ALROY CHIANG" w:date="2023-03-06T08:58:00Z">
                                  <w:r w:rsidR="00990DE6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ins>
                                <w:del w:id="3" w:author="ALROY CHIANG" w:date="2023-03-06T08:58:00Z">
                                  <w:r w:rsidR="00C6250C" w:rsidDel="00990DE6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delText>1</w:delText>
                                  </w:r>
                                </w:del>
                                <w:r w:rsidR="00C6250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201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3.95pt;margin-top:454.55pt;width:427.2pt;height:234.2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" filled="f" stroked="f" strokeweight=".5pt">
                    <v:textbox inset="0,0,0,0">
                      <w:txbxContent>
                        <w:p w14:paraId="7BB1A6CB" w14:textId="0149E442" w:rsidR="00687B80" w:rsidRDefault="00000000" w:rsidP="007855E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855E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User Requirement</w:t>
                              </w:r>
                              <w:r w:rsidR="002935B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7855E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for Data</w:t>
                              </w:r>
                              <w:r w:rsidR="008C68E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Pre-processing</w:t>
                              </w:r>
                              <w:r w:rsidR="007855E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Pipeline</w:t>
                              </w:r>
                            </w:sdtContent>
                          </w:sdt>
                        </w:p>
                        <w:p w14:paraId="58B0E7C1" w14:textId="292B39A9" w:rsidR="00EC3057" w:rsidRPr="00D0753D" w:rsidRDefault="00D0753D" w:rsidP="007855E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D0753D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Version 1.0</w:t>
                          </w:r>
                        </w:p>
                        <w:p w14:paraId="15A521A5" w14:textId="080300B2" w:rsidR="00FD0443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52847913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-155764099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816920451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4714">
                                            <w:rPr>
                                              <w:cap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  <w:t xml:space="preserve">PREPARED BY: </w:t>
                                          </w:r>
                                          <w:r w:rsidR="00FD0443">
                                            <w:rPr>
                                              <w:cap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  <w:t>ALROY CHIANG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r w:rsidR="00FD04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FD04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FD04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FD04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 w:rsidR="00FD04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29F148B5" w14:textId="35D2F04B" w:rsidR="00D0753D" w:rsidRDefault="00D0753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Organization: e</w:t>
                          </w:r>
                          <w:r w:rsidR="0094792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dpr sunseap</w:t>
                          </w:r>
                        </w:p>
                        <w:p w14:paraId="68C17AF0" w14:textId="0D0BB13D" w:rsidR="00C6250C" w:rsidRDefault="00ED471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DATE: </w:t>
                          </w:r>
                          <w:ins w:id="4" w:author="ALROY CHIANG" w:date="2023-03-06T08:58:00Z">
                            <w:r w:rsidR="00990DE6"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06</w:t>
                            </w:r>
                          </w:ins>
                          <w:del w:id="5" w:author="ALROY CHIANG" w:date="2023-03-06T08:58:00Z">
                            <w:r w:rsidR="00AA6033" w:rsidDel="00990DE6"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delText>31</w:delText>
                            </w:r>
                          </w:del>
                          <w:r w:rsidR="00C6250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-</w:t>
                          </w:r>
                          <w:r w:rsidR="00CA4E3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0</w:t>
                          </w:r>
                          <w:ins w:id="6" w:author="ALROY CHIANG" w:date="2023-03-06T08:58:00Z">
                            <w:r w:rsidR="00990DE6"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3</w:t>
                            </w:r>
                          </w:ins>
                          <w:del w:id="7" w:author="ALROY CHIANG" w:date="2023-03-06T08:58:00Z">
                            <w:r w:rsidR="00C6250C" w:rsidDel="00990DE6"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delText>1</w:delText>
                            </w:r>
                          </w:del>
                          <w:r w:rsidR="00C6250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-2023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472A8" wp14:editId="7B6F558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20A760" w14:textId="26786E5E" w:rsidR="00687B80" w:rsidRDefault="000F77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C472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20A760" w14:textId="26786E5E" w:rsidR="00687B80" w:rsidRDefault="000F77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170635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A660E" w14:textId="1248D909" w:rsidR="00166B9A" w:rsidRDefault="00166B9A" w:rsidP="003D3BEA">
          <w:pPr>
            <w:pStyle w:val="TOCHeading"/>
            <w:spacing w:after="240"/>
          </w:pPr>
          <w:r>
            <w:t>Contents</w:t>
          </w:r>
        </w:p>
        <w:p w14:paraId="79F6DC4B" w14:textId="4181BD64" w:rsidR="00990DE6" w:rsidRDefault="00166B9A">
          <w:pPr>
            <w:pStyle w:val="TOC1"/>
            <w:tabs>
              <w:tab w:val="right" w:leader="dot" w:pos="9016"/>
            </w:tabs>
            <w:rPr>
              <w:ins w:id="8" w:author="ALROY CHIANG" w:date="2023-03-06T08:56:00Z"/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9" w:author="ALROY CHIANG" w:date="2023-03-06T08:56:00Z">
            <w:r w:rsidR="00990DE6" w:rsidRPr="00DC6D60">
              <w:rPr>
                <w:rStyle w:val="Hyperlink"/>
                <w:noProof/>
              </w:rPr>
              <w:fldChar w:fldCharType="begin"/>
            </w:r>
            <w:r w:rsidR="00990DE6" w:rsidRPr="00DC6D60">
              <w:rPr>
                <w:rStyle w:val="Hyperlink"/>
                <w:noProof/>
              </w:rPr>
              <w:instrText xml:space="preserve"> </w:instrText>
            </w:r>
            <w:r w:rsidR="00990DE6">
              <w:rPr>
                <w:noProof/>
              </w:rPr>
              <w:instrText>HYPERLINK \l "_Toc128985388"</w:instrText>
            </w:r>
            <w:r w:rsidR="00990DE6" w:rsidRPr="00DC6D60">
              <w:rPr>
                <w:rStyle w:val="Hyperlink"/>
                <w:noProof/>
              </w:rPr>
              <w:instrText xml:space="preserve"> </w:instrText>
            </w:r>
            <w:r w:rsidR="00990DE6" w:rsidRPr="00DC6D60">
              <w:rPr>
                <w:rStyle w:val="Hyperlink"/>
                <w:noProof/>
              </w:rPr>
              <w:fldChar w:fldCharType="separate"/>
            </w:r>
            <w:r w:rsidR="00990DE6" w:rsidRPr="00DC6D60">
              <w:rPr>
                <w:rStyle w:val="Hyperlink"/>
                <w:noProof/>
                <w:lang w:val="en-US"/>
              </w:rPr>
              <w:t>Revision History</w:t>
            </w:r>
            <w:r w:rsidR="00990DE6">
              <w:rPr>
                <w:noProof/>
                <w:webHidden/>
              </w:rPr>
              <w:tab/>
            </w:r>
            <w:r w:rsidR="00990DE6">
              <w:rPr>
                <w:noProof/>
                <w:webHidden/>
              </w:rPr>
              <w:fldChar w:fldCharType="begin"/>
            </w:r>
            <w:r w:rsidR="00990DE6">
              <w:rPr>
                <w:noProof/>
                <w:webHidden/>
              </w:rPr>
              <w:instrText xml:space="preserve"> PAGEREF _Toc128985388 \h </w:instrText>
            </w:r>
          </w:ins>
          <w:r w:rsidR="00990DE6">
            <w:rPr>
              <w:noProof/>
              <w:webHidden/>
            </w:rPr>
          </w:r>
          <w:r w:rsidR="00990DE6">
            <w:rPr>
              <w:noProof/>
              <w:webHidden/>
            </w:rPr>
            <w:fldChar w:fldCharType="separate"/>
          </w:r>
          <w:ins w:id="10" w:author="ALROY CHIANG" w:date="2023-03-06T08:56:00Z">
            <w:r w:rsidR="00990DE6">
              <w:rPr>
                <w:noProof/>
                <w:webHidden/>
              </w:rPr>
              <w:t>2</w:t>
            </w:r>
            <w:r w:rsidR="00990DE6">
              <w:rPr>
                <w:noProof/>
                <w:webHidden/>
              </w:rPr>
              <w:fldChar w:fldCharType="end"/>
            </w:r>
            <w:r w:rsidR="00990DE6" w:rsidRPr="00DC6D60">
              <w:rPr>
                <w:rStyle w:val="Hyperlink"/>
                <w:noProof/>
              </w:rPr>
              <w:fldChar w:fldCharType="end"/>
            </w:r>
          </w:ins>
        </w:p>
        <w:p w14:paraId="0E6E1705" w14:textId="64941FF0" w:rsidR="00990DE6" w:rsidRDefault="00990DE6">
          <w:pPr>
            <w:pStyle w:val="TOC1"/>
            <w:tabs>
              <w:tab w:val="right" w:leader="dot" w:pos="9016"/>
            </w:tabs>
            <w:rPr>
              <w:ins w:id="11" w:author="ALROY CHIANG" w:date="2023-03-06T08:56:00Z"/>
              <w:rFonts w:eastAsiaTheme="minorEastAsia"/>
              <w:noProof/>
              <w:lang w:eastAsia="en-SG"/>
            </w:rPr>
          </w:pPr>
          <w:ins w:id="12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"_Toc128985389"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ALROY CHIANG" w:date="2023-03-06T08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3075D257" w14:textId="4B83F08D" w:rsidR="00990DE6" w:rsidRDefault="00990DE6">
          <w:pPr>
            <w:pStyle w:val="TOC1"/>
            <w:tabs>
              <w:tab w:val="right" w:leader="dot" w:pos="9016"/>
            </w:tabs>
            <w:rPr>
              <w:ins w:id="14" w:author="ALROY CHIANG" w:date="2023-03-06T08:56:00Z"/>
              <w:rFonts w:eastAsiaTheme="minorEastAsia"/>
              <w:noProof/>
              <w:lang w:eastAsia="en-SG"/>
            </w:rPr>
          </w:pPr>
          <w:ins w:id="15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"_Toc128985390"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  <w:lang w:val="en-US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ALROY CHIANG" w:date="2023-03-06T08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33131DEF" w14:textId="6D3E5431" w:rsidR="00990DE6" w:rsidRDefault="00990DE6">
          <w:pPr>
            <w:pStyle w:val="TOC1"/>
            <w:tabs>
              <w:tab w:val="right" w:leader="dot" w:pos="9016"/>
            </w:tabs>
            <w:rPr>
              <w:ins w:id="17" w:author="ALROY CHIANG" w:date="2023-03-06T08:56:00Z"/>
              <w:rFonts w:eastAsiaTheme="minorEastAsia"/>
              <w:noProof/>
              <w:lang w:eastAsia="en-SG"/>
            </w:rPr>
          </w:pPr>
          <w:ins w:id="18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"_Toc128985391"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ALROY CHIANG" w:date="2023-03-06T08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7F703ADA" w14:textId="672BF9AA" w:rsidR="00990DE6" w:rsidRDefault="00990DE6">
          <w:pPr>
            <w:pStyle w:val="TOC2"/>
            <w:tabs>
              <w:tab w:val="left" w:pos="660"/>
              <w:tab w:val="right" w:leader="dot" w:pos="9016"/>
            </w:tabs>
            <w:rPr>
              <w:ins w:id="20" w:author="ALROY CHIANG" w:date="2023-03-06T08:56:00Z"/>
              <w:rFonts w:eastAsiaTheme="minorEastAsia"/>
              <w:noProof/>
              <w:lang w:eastAsia="en-SG"/>
            </w:rPr>
          </w:pPr>
          <w:ins w:id="21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"_Toc128985392"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DC6D60">
              <w:rPr>
                <w:rStyle w:val="Hyperlink"/>
                <w:noProof/>
              </w:rPr>
              <w:t>Raw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ALROY CHIANG" w:date="2023-03-06T08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0F8EC605" w14:textId="140A30F1" w:rsidR="00990DE6" w:rsidRDefault="00990DE6">
          <w:pPr>
            <w:pStyle w:val="TOC2"/>
            <w:tabs>
              <w:tab w:val="left" w:pos="660"/>
              <w:tab w:val="right" w:leader="dot" w:pos="9016"/>
            </w:tabs>
            <w:rPr>
              <w:ins w:id="23" w:author="ALROY CHIANG" w:date="2023-03-06T08:56:00Z"/>
              <w:rFonts w:eastAsiaTheme="minorEastAsia"/>
              <w:noProof/>
              <w:lang w:eastAsia="en-SG"/>
            </w:rPr>
          </w:pPr>
          <w:ins w:id="24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"_Toc128985393"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DC6D60">
              <w:rPr>
                <w:rStyle w:val="Hyperlink"/>
                <w:noProof/>
              </w:rPr>
              <w:t>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ALROY CHIANG" w:date="2023-03-06T08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734F5500" w14:textId="5F397CC5" w:rsidR="00990DE6" w:rsidRDefault="00990DE6">
          <w:pPr>
            <w:pStyle w:val="TOC2"/>
            <w:tabs>
              <w:tab w:val="left" w:pos="660"/>
              <w:tab w:val="right" w:leader="dot" w:pos="9016"/>
            </w:tabs>
            <w:rPr>
              <w:ins w:id="26" w:author="ALROY CHIANG" w:date="2023-03-06T08:56:00Z"/>
              <w:rFonts w:eastAsiaTheme="minorEastAsia"/>
              <w:noProof/>
              <w:lang w:eastAsia="en-SG"/>
            </w:rPr>
          </w:pPr>
          <w:ins w:id="27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"_Toc128985394"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DC6D60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ALROY CHIANG" w:date="2023-03-06T08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457CE121" w14:textId="6D57B5F3" w:rsidR="00990DE6" w:rsidRDefault="00990DE6">
          <w:pPr>
            <w:pStyle w:val="TOC2"/>
            <w:tabs>
              <w:tab w:val="left" w:pos="660"/>
              <w:tab w:val="right" w:leader="dot" w:pos="9016"/>
            </w:tabs>
            <w:rPr>
              <w:ins w:id="29" w:author="ALROY CHIANG" w:date="2023-03-06T08:56:00Z"/>
              <w:rFonts w:eastAsiaTheme="minorEastAsia"/>
              <w:noProof/>
              <w:lang w:eastAsia="en-SG"/>
            </w:rPr>
          </w:pPr>
          <w:ins w:id="30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"_Toc128985395"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DC6D60">
              <w:rPr>
                <w:rStyle w:val="Hyperlink"/>
                <w:noProof/>
              </w:rPr>
              <w:t>Meta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ALROY CHIANG" w:date="2023-03-06T08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62D579D7" w14:textId="7DBC4911" w:rsidR="00990DE6" w:rsidRDefault="00990DE6">
          <w:pPr>
            <w:pStyle w:val="TOC2"/>
            <w:tabs>
              <w:tab w:val="left" w:pos="660"/>
              <w:tab w:val="right" w:leader="dot" w:pos="9016"/>
            </w:tabs>
            <w:rPr>
              <w:ins w:id="32" w:author="ALROY CHIANG" w:date="2023-03-06T08:56:00Z"/>
              <w:rFonts w:eastAsiaTheme="minorEastAsia"/>
              <w:noProof/>
              <w:lang w:eastAsia="en-SG"/>
            </w:rPr>
          </w:pPr>
          <w:ins w:id="33" w:author="ALROY CHIANG" w:date="2023-03-06T08:56:00Z">
            <w:r w:rsidRPr="00DC6D60">
              <w:rPr>
                <w:rStyle w:val="Hyperlink"/>
                <w:noProof/>
              </w:rPr>
              <w:fldChar w:fldCharType="begin"/>
            </w:r>
            <w:r w:rsidRPr="00DC6D6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"_Toc128985396"</w:instrText>
            </w:r>
            <w:r w:rsidRPr="00DC6D60">
              <w:rPr>
                <w:rStyle w:val="Hyperlink"/>
                <w:noProof/>
              </w:rPr>
              <w:instrText xml:space="preserve"> </w:instrText>
            </w:r>
            <w:r w:rsidRPr="00DC6D60">
              <w:rPr>
                <w:rStyle w:val="Hyperlink"/>
                <w:noProof/>
              </w:rPr>
              <w:fldChar w:fldCharType="separate"/>
            </w:r>
            <w:r w:rsidRPr="00DC6D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DC6D60">
              <w:rPr>
                <w:rStyle w:val="Hyperlink"/>
                <w:noProof/>
              </w:rPr>
              <w:t>Publish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_Toc128985396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ALROY CHIANG" w:date="2023-03-06T08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C6D60">
              <w:rPr>
                <w:rStyle w:val="Hyperlink"/>
                <w:noProof/>
              </w:rPr>
              <w:fldChar w:fldCharType="end"/>
            </w:r>
          </w:ins>
        </w:p>
        <w:p w14:paraId="75A0D084" w14:textId="32B0188E" w:rsidR="000D6165" w:rsidDel="00990DE6" w:rsidRDefault="000D6165">
          <w:pPr>
            <w:pStyle w:val="TOC1"/>
            <w:tabs>
              <w:tab w:val="right" w:leader="dot" w:pos="9016"/>
            </w:tabs>
            <w:rPr>
              <w:del w:id="35" w:author="ALROY CHIANG" w:date="2023-03-06T08:56:00Z"/>
              <w:rFonts w:eastAsiaTheme="minorEastAsia"/>
              <w:noProof/>
              <w:lang w:eastAsia="en-SG"/>
            </w:rPr>
          </w:pPr>
          <w:del w:id="36" w:author="ALROY CHIANG" w:date="2023-03-06T08:56:00Z">
            <w:r w:rsidRPr="00990DE6" w:rsidDel="00990DE6">
              <w:rPr>
                <w:rPrChange w:id="37" w:author="ALROY CHIANG" w:date="2023-03-06T08:56:00Z">
                  <w:rPr>
                    <w:rStyle w:val="Hyperlink"/>
                    <w:noProof/>
                    <w:lang w:val="en-US"/>
                  </w:rPr>
                </w:rPrChange>
              </w:rPr>
              <w:delText>Revision History</w:delText>
            </w:r>
            <w:r w:rsidDel="00990DE6">
              <w:rPr>
                <w:noProof/>
                <w:webHidden/>
              </w:rPr>
              <w:tab/>
              <w:delText>2</w:delText>
            </w:r>
          </w:del>
        </w:p>
        <w:p w14:paraId="356C56A8" w14:textId="2B1B31BA" w:rsidR="000D6165" w:rsidDel="00990DE6" w:rsidRDefault="000D6165">
          <w:pPr>
            <w:pStyle w:val="TOC1"/>
            <w:tabs>
              <w:tab w:val="right" w:leader="dot" w:pos="9016"/>
            </w:tabs>
            <w:rPr>
              <w:del w:id="38" w:author="ALROY CHIANG" w:date="2023-03-06T08:56:00Z"/>
              <w:rFonts w:eastAsiaTheme="minorEastAsia"/>
              <w:noProof/>
              <w:lang w:eastAsia="en-SG"/>
            </w:rPr>
          </w:pPr>
          <w:del w:id="39" w:author="ALROY CHIANG" w:date="2023-03-06T08:56:00Z">
            <w:r w:rsidRPr="00990DE6" w:rsidDel="00990DE6">
              <w:rPr>
                <w:rPrChange w:id="40" w:author="ALROY CHIANG" w:date="2023-03-06T08:56:00Z">
                  <w:rPr>
                    <w:rStyle w:val="Hyperlink"/>
                    <w:noProof/>
                    <w:lang w:val="en-US"/>
                  </w:rPr>
                </w:rPrChange>
              </w:rPr>
              <w:delText>Introduction</w:delText>
            </w:r>
            <w:r w:rsidDel="00990DE6">
              <w:rPr>
                <w:noProof/>
                <w:webHidden/>
              </w:rPr>
              <w:tab/>
              <w:delText>3</w:delText>
            </w:r>
          </w:del>
        </w:p>
        <w:p w14:paraId="18454ADE" w14:textId="5D4396DB" w:rsidR="000D6165" w:rsidDel="00990DE6" w:rsidRDefault="000D6165">
          <w:pPr>
            <w:pStyle w:val="TOC1"/>
            <w:tabs>
              <w:tab w:val="right" w:leader="dot" w:pos="9016"/>
            </w:tabs>
            <w:rPr>
              <w:del w:id="41" w:author="ALROY CHIANG" w:date="2023-03-06T08:56:00Z"/>
              <w:rFonts w:eastAsiaTheme="minorEastAsia"/>
              <w:noProof/>
              <w:lang w:eastAsia="en-SG"/>
            </w:rPr>
          </w:pPr>
          <w:del w:id="42" w:author="ALROY CHIANG" w:date="2023-03-06T08:56:00Z">
            <w:r w:rsidRPr="00990DE6" w:rsidDel="00990DE6">
              <w:rPr>
                <w:rPrChange w:id="43" w:author="ALROY CHIANG" w:date="2023-03-06T08:56:00Z">
                  <w:rPr>
                    <w:rStyle w:val="Hyperlink"/>
                    <w:noProof/>
                    <w:lang w:val="en-US"/>
                  </w:rPr>
                </w:rPrChange>
              </w:rPr>
              <w:delText>Objective</w:delText>
            </w:r>
            <w:r w:rsidDel="00990DE6">
              <w:rPr>
                <w:noProof/>
                <w:webHidden/>
              </w:rPr>
              <w:tab/>
              <w:delText>3</w:delText>
            </w:r>
          </w:del>
        </w:p>
        <w:p w14:paraId="3555E657" w14:textId="15D8EA9A" w:rsidR="000D6165" w:rsidDel="00990DE6" w:rsidRDefault="000D6165">
          <w:pPr>
            <w:pStyle w:val="TOC1"/>
            <w:tabs>
              <w:tab w:val="right" w:leader="dot" w:pos="9016"/>
            </w:tabs>
            <w:rPr>
              <w:del w:id="44" w:author="ALROY CHIANG" w:date="2023-03-06T08:56:00Z"/>
              <w:rFonts w:eastAsiaTheme="minorEastAsia"/>
              <w:noProof/>
              <w:lang w:eastAsia="en-SG"/>
            </w:rPr>
          </w:pPr>
          <w:del w:id="45" w:author="ALROY CHIANG" w:date="2023-03-06T08:56:00Z">
            <w:r w:rsidRPr="00990DE6" w:rsidDel="00990DE6">
              <w:rPr>
                <w:rPrChange w:id="46" w:author="ALROY CHIANG" w:date="2023-03-06T08:56:00Z">
                  <w:rPr>
                    <w:rStyle w:val="Hyperlink"/>
                    <w:noProof/>
                    <w:lang w:val="en-US"/>
                  </w:rPr>
                </w:rPrChange>
              </w:rPr>
              <w:delText>Requirements</w:delText>
            </w:r>
            <w:r w:rsidDel="00990DE6">
              <w:rPr>
                <w:noProof/>
                <w:webHidden/>
              </w:rPr>
              <w:tab/>
              <w:delText>3</w:delText>
            </w:r>
          </w:del>
        </w:p>
        <w:p w14:paraId="3B725A38" w14:textId="08BBB05A" w:rsidR="000D6165" w:rsidDel="00990DE6" w:rsidRDefault="000D6165">
          <w:pPr>
            <w:pStyle w:val="TOC2"/>
            <w:tabs>
              <w:tab w:val="left" w:pos="660"/>
              <w:tab w:val="right" w:leader="dot" w:pos="9016"/>
            </w:tabs>
            <w:rPr>
              <w:del w:id="47" w:author="ALROY CHIANG" w:date="2023-03-06T08:56:00Z"/>
              <w:rFonts w:eastAsiaTheme="minorEastAsia"/>
              <w:noProof/>
              <w:lang w:eastAsia="en-SG"/>
            </w:rPr>
          </w:pPr>
          <w:del w:id="48" w:author="ALROY CHIANG" w:date="2023-03-06T08:56:00Z">
            <w:r w:rsidRPr="00990DE6" w:rsidDel="00990DE6">
              <w:rPr>
                <w:rPrChange w:id="49" w:author="ALROY CHIANG" w:date="2023-03-06T08:56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990DE6">
              <w:rPr>
                <w:rFonts w:eastAsiaTheme="minorEastAsia"/>
                <w:noProof/>
                <w:lang w:eastAsia="en-SG"/>
              </w:rPr>
              <w:tab/>
            </w:r>
            <w:r w:rsidRPr="00990DE6" w:rsidDel="00990DE6">
              <w:rPr>
                <w:rPrChange w:id="50" w:author="ALROY CHIANG" w:date="2023-03-06T08:56:00Z">
                  <w:rPr>
                    <w:rStyle w:val="Hyperlink"/>
                    <w:noProof/>
                  </w:rPr>
                </w:rPrChange>
              </w:rPr>
              <w:delText>Raw data input</w:delText>
            </w:r>
            <w:r w:rsidDel="00990DE6">
              <w:rPr>
                <w:noProof/>
                <w:webHidden/>
              </w:rPr>
              <w:tab/>
              <w:delText>3</w:delText>
            </w:r>
          </w:del>
        </w:p>
        <w:p w14:paraId="2CFBDC2E" w14:textId="1DAA54A1" w:rsidR="000D6165" w:rsidDel="00990DE6" w:rsidRDefault="000D6165">
          <w:pPr>
            <w:pStyle w:val="TOC2"/>
            <w:tabs>
              <w:tab w:val="left" w:pos="660"/>
              <w:tab w:val="right" w:leader="dot" w:pos="9016"/>
            </w:tabs>
            <w:rPr>
              <w:del w:id="51" w:author="ALROY CHIANG" w:date="2023-03-06T08:56:00Z"/>
              <w:rFonts w:eastAsiaTheme="minorEastAsia"/>
              <w:noProof/>
              <w:lang w:eastAsia="en-SG"/>
            </w:rPr>
          </w:pPr>
          <w:del w:id="52" w:author="ALROY CHIANG" w:date="2023-03-06T08:56:00Z">
            <w:r w:rsidRPr="00990DE6" w:rsidDel="00990DE6">
              <w:rPr>
                <w:rPrChange w:id="53" w:author="ALROY CHIANG" w:date="2023-03-06T08:56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990DE6">
              <w:rPr>
                <w:rFonts w:eastAsiaTheme="minorEastAsia"/>
                <w:noProof/>
                <w:lang w:eastAsia="en-SG"/>
              </w:rPr>
              <w:tab/>
            </w:r>
            <w:r w:rsidRPr="00990DE6" w:rsidDel="00990DE6">
              <w:rPr>
                <w:rPrChange w:id="54" w:author="ALROY CHIANG" w:date="2023-03-06T08:56:00Z">
                  <w:rPr>
                    <w:rStyle w:val="Hyperlink"/>
                    <w:noProof/>
                  </w:rPr>
                </w:rPrChange>
              </w:rPr>
              <w:delText>Data quality</w:delText>
            </w:r>
            <w:r w:rsidDel="00990DE6">
              <w:rPr>
                <w:noProof/>
                <w:webHidden/>
              </w:rPr>
              <w:tab/>
              <w:delText>4</w:delText>
            </w:r>
          </w:del>
        </w:p>
        <w:p w14:paraId="553A8F46" w14:textId="3C000317" w:rsidR="000D6165" w:rsidDel="00990DE6" w:rsidRDefault="000D6165">
          <w:pPr>
            <w:pStyle w:val="TOC2"/>
            <w:tabs>
              <w:tab w:val="left" w:pos="660"/>
              <w:tab w:val="right" w:leader="dot" w:pos="9016"/>
            </w:tabs>
            <w:rPr>
              <w:del w:id="55" w:author="ALROY CHIANG" w:date="2023-03-06T08:56:00Z"/>
              <w:rFonts w:eastAsiaTheme="minorEastAsia"/>
              <w:noProof/>
              <w:lang w:eastAsia="en-SG"/>
            </w:rPr>
          </w:pPr>
          <w:del w:id="56" w:author="ALROY CHIANG" w:date="2023-03-06T08:56:00Z">
            <w:r w:rsidRPr="00990DE6" w:rsidDel="00990DE6">
              <w:rPr>
                <w:rPrChange w:id="57" w:author="ALROY CHIANG" w:date="2023-03-06T08:56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990DE6">
              <w:rPr>
                <w:rFonts w:eastAsiaTheme="minorEastAsia"/>
                <w:noProof/>
                <w:lang w:eastAsia="en-SG"/>
              </w:rPr>
              <w:tab/>
            </w:r>
            <w:r w:rsidRPr="00990DE6" w:rsidDel="00990DE6">
              <w:rPr>
                <w:rPrChange w:id="58" w:author="ALROY CHIANG" w:date="2023-03-06T08:56:00Z">
                  <w:rPr>
                    <w:rStyle w:val="Hyperlink"/>
                    <w:noProof/>
                  </w:rPr>
                </w:rPrChange>
              </w:rPr>
              <w:delText>Data transformation</w:delText>
            </w:r>
            <w:r w:rsidDel="00990DE6">
              <w:rPr>
                <w:noProof/>
                <w:webHidden/>
              </w:rPr>
              <w:tab/>
              <w:delText>4</w:delText>
            </w:r>
          </w:del>
        </w:p>
        <w:p w14:paraId="429763F8" w14:textId="7475FD38" w:rsidR="000D6165" w:rsidDel="00990DE6" w:rsidRDefault="000D6165">
          <w:pPr>
            <w:pStyle w:val="TOC2"/>
            <w:tabs>
              <w:tab w:val="left" w:pos="660"/>
              <w:tab w:val="right" w:leader="dot" w:pos="9016"/>
            </w:tabs>
            <w:rPr>
              <w:del w:id="59" w:author="ALROY CHIANG" w:date="2023-03-06T08:56:00Z"/>
              <w:rFonts w:eastAsiaTheme="minorEastAsia"/>
              <w:noProof/>
              <w:lang w:eastAsia="en-SG"/>
            </w:rPr>
          </w:pPr>
          <w:del w:id="60" w:author="ALROY CHIANG" w:date="2023-03-06T08:56:00Z">
            <w:r w:rsidRPr="00990DE6" w:rsidDel="00990DE6">
              <w:rPr>
                <w:rPrChange w:id="61" w:author="ALROY CHIANG" w:date="2023-03-06T08:56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990DE6">
              <w:rPr>
                <w:rFonts w:eastAsiaTheme="minorEastAsia"/>
                <w:noProof/>
                <w:lang w:eastAsia="en-SG"/>
              </w:rPr>
              <w:tab/>
            </w:r>
            <w:r w:rsidRPr="00990DE6" w:rsidDel="00990DE6">
              <w:rPr>
                <w:rPrChange w:id="62" w:author="ALROY CHIANG" w:date="2023-03-06T08:56:00Z">
                  <w:rPr>
                    <w:rStyle w:val="Hyperlink"/>
                    <w:noProof/>
                  </w:rPr>
                </w:rPrChange>
              </w:rPr>
              <w:delText>Meta data</w:delText>
            </w:r>
            <w:r w:rsidDel="00990DE6">
              <w:rPr>
                <w:noProof/>
                <w:webHidden/>
              </w:rPr>
              <w:tab/>
              <w:delText>4</w:delText>
            </w:r>
          </w:del>
        </w:p>
        <w:p w14:paraId="44E2FE61" w14:textId="060B4EBB" w:rsidR="000D6165" w:rsidDel="00990DE6" w:rsidRDefault="000D6165">
          <w:pPr>
            <w:pStyle w:val="TOC2"/>
            <w:tabs>
              <w:tab w:val="left" w:pos="660"/>
              <w:tab w:val="right" w:leader="dot" w:pos="9016"/>
            </w:tabs>
            <w:rPr>
              <w:del w:id="63" w:author="ALROY CHIANG" w:date="2023-03-06T08:56:00Z"/>
              <w:rFonts w:eastAsiaTheme="minorEastAsia"/>
              <w:noProof/>
              <w:lang w:eastAsia="en-SG"/>
            </w:rPr>
          </w:pPr>
          <w:del w:id="64" w:author="ALROY CHIANG" w:date="2023-03-06T08:56:00Z">
            <w:r w:rsidRPr="00990DE6" w:rsidDel="00990DE6">
              <w:rPr>
                <w:rPrChange w:id="65" w:author="ALROY CHIANG" w:date="2023-03-06T08:56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990DE6">
              <w:rPr>
                <w:rFonts w:eastAsiaTheme="minorEastAsia"/>
                <w:noProof/>
                <w:lang w:eastAsia="en-SG"/>
              </w:rPr>
              <w:tab/>
            </w:r>
            <w:r w:rsidRPr="00990DE6" w:rsidDel="00990DE6">
              <w:rPr>
                <w:rPrChange w:id="66" w:author="ALROY CHIANG" w:date="2023-03-06T08:56:00Z">
                  <w:rPr>
                    <w:rStyle w:val="Hyperlink"/>
                    <w:noProof/>
                  </w:rPr>
                </w:rPrChange>
              </w:rPr>
              <w:delText>Publish data</w:delText>
            </w:r>
            <w:r w:rsidDel="00990DE6">
              <w:rPr>
                <w:noProof/>
                <w:webHidden/>
              </w:rPr>
              <w:tab/>
              <w:delText>4</w:delText>
            </w:r>
          </w:del>
        </w:p>
        <w:p w14:paraId="70E9E593" w14:textId="5345AE8C" w:rsidR="00166B9A" w:rsidRDefault="00166B9A">
          <w:r>
            <w:rPr>
              <w:b/>
              <w:bCs/>
              <w:noProof/>
            </w:rPr>
            <w:fldChar w:fldCharType="end"/>
          </w:r>
        </w:p>
      </w:sdtContent>
    </w:sdt>
    <w:p w14:paraId="5A0EC202" w14:textId="74DC03BF" w:rsidR="002B1700" w:rsidRDefault="002B1700" w:rsidP="0031720C">
      <w:pPr>
        <w:rPr>
          <w:lang w:val="en-US"/>
        </w:rPr>
      </w:pPr>
    </w:p>
    <w:p w14:paraId="1294A0E0" w14:textId="77777777" w:rsidR="00FE17FD" w:rsidRDefault="00FE17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AB59904" w14:textId="4FCD5076" w:rsidR="00FE17FD" w:rsidRDefault="00F50384" w:rsidP="00FE17FD">
      <w:pPr>
        <w:pStyle w:val="Heading1"/>
        <w:rPr>
          <w:lang w:val="en-US"/>
        </w:rPr>
      </w:pPr>
      <w:bookmarkStart w:id="67" w:name="_Toc128985388"/>
      <w:r>
        <w:rPr>
          <w:lang w:val="en-US"/>
        </w:rPr>
        <w:lastRenderedPageBreak/>
        <w:t>Rev</w:t>
      </w:r>
      <w:r w:rsidR="00FE17FD">
        <w:rPr>
          <w:lang w:val="en-US"/>
        </w:rPr>
        <w:t>ision History</w:t>
      </w:r>
      <w:bookmarkEnd w:id="67"/>
    </w:p>
    <w:p w14:paraId="630EF4AC" w14:textId="77777777" w:rsidR="00FE17FD" w:rsidRPr="00FE17FD" w:rsidRDefault="00FE17FD" w:rsidP="00FE1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4111"/>
        <w:gridCol w:w="1366"/>
      </w:tblGrid>
      <w:tr w:rsidR="00FE17FD" w14:paraId="75BB8D96" w14:textId="77777777" w:rsidTr="001C10EA">
        <w:tc>
          <w:tcPr>
            <w:tcW w:w="2254" w:type="dxa"/>
          </w:tcPr>
          <w:p w14:paraId="4EC37397" w14:textId="2313E180" w:rsidR="00FE17FD" w:rsidRPr="001C10EA" w:rsidRDefault="001C10EA">
            <w:pPr>
              <w:rPr>
                <w:b/>
                <w:bCs/>
                <w:lang w:val="en-US"/>
              </w:rPr>
            </w:pPr>
            <w:r w:rsidRPr="001C10EA">
              <w:rPr>
                <w:b/>
                <w:bCs/>
                <w:lang w:val="en-US"/>
              </w:rPr>
              <w:t>Name</w:t>
            </w:r>
          </w:p>
        </w:tc>
        <w:tc>
          <w:tcPr>
            <w:tcW w:w="1285" w:type="dxa"/>
          </w:tcPr>
          <w:p w14:paraId="3B363F4C" w14:textId="414F54AB" w:rsidR="00FE17FD" w:rsidRPr="001C10EA" w:rsidRDefault="001C10EA">
            <w:pPr>
              <w:rPr>
                <w:b/>
                <w:bCs/>
                <w:lang w:val="en-US"/>
              </w:rPr>
            </w:pPr>
            <w:r w:rsidRPr="001C10EA">
              <w:rPr>
                <w:b/>
                <w:bCs/>
                <w:lang w:val="en-US"/>
              </w:rPr>
              <w:t>Date</w:t>
            </w:r>
          </w:p>
        </w:tc>
        <w:tc>
          <w:tcPr>
            <w:tcW w:w="4111" w:type="dxa"/>
          </w:tcPr>
          <w:p w14:paraId="2B271F7A" w14:textId="6D3E0A27" w:rsidR="00FE17FD" w:rsidRPr="001C10EA" w:rsidRDefault="001C10EA">
            <w:pPr>
              <w:rPr>
                <w:b/>
                <w:bCs/>
                <w:lang w:val="en-US"/>
              </w:rPr>
            </w:pPr>
            <w:r w:rsidRPr="001C10EA">
              <w:rPr>
                <w:b/>
                <w:bCs/>
                <w:lang w:val="en-US"/>
              </w:rPr>
              <w:t>Reason for changes</w:t>
            </w:r>
          </w:p>
        </w:tc>
        <w:tc>
          <w:tcPr>
            <w:tcW w:w="1366" w:type="dxa"/>
          </w:tcPr>
          <w:p w14:paraId="16EF4F22" w14:textId="46BDB4B3" w:rsidR="00FE17FD" w:rsidRPr="001C10EA" w:rsidRDefault="001C10EA">
            <w:pPr>
              <w:rPr>
                <w:b/>
                <w:bCs/>
                <w:lang w:val="en-US"/>
              </w:rPr>
            </w:pPr>
            <w:r w:rsidRPr="001C10EA">
              <w:rPr>
                <w:b/>
                <w:bCs/>
                <w:lang w:val="en-US"/>
              </w:rPr>
              <w:t>Version</w:t>
            </w:r>
          </w:p>
        </w:tc>
      </w:tr>
      <w:tr w:rsidR="00FE17FD" w14:paraId="4F29DC0B" w14:textId="77777777" w:rsidTr="001C10EA">
        <w:tc>
          <w:tcPr>
            <w:tcW w:w="2254" w:type="dxa"/>
          </w:tcPr>
          <w:p w14:paraId="3733A336" w14:textId="299D2F28" w:rsidR="00FE17FD" w:rsidRDefault="00F842AB">
            <w:pPr>
              <w:rPr>
                <w:lang w:val="en-US"/>
              </w:rPr>
            </w:pPr>
            <w:r>
              <w:rPr>
                <w:lang w:val="en-US"/>
              </w:rPr>
              <w:t>Alroy Chiang</w:t>
            </w:r>
          </w:p>
        </w:tc>
        <w:tc>
          <w:tcPr>
            <w:tcW w:w="1285" w:type="dxa"/>
          </w:tcPr>
          <w:p w14:paraId="530921DD" w14:textId="0F974F58" w:rsidR="00FE17FD" w:rsidRDefault="00990DE6">
            <w:pPr>
              <w:rPr>
                <w:lang w:val="en-US"/>
              </w:rPr>
            </w:pPr>
            <w:ins w:id="68" w:author="ALROY CHIANG" w:date="2023-03-06T08:58:00Z">
              <w:r>
                <w:rPr>
                  <w:lang w:val="en-US"/>
                </w:rPr>
                <w:t>06</w:t>
              </w:r>
            </w:ins>
            <w:del w:id="69" w:author="ALROY CHIANG" w:date="2023-03-06T08:58:00Z">
              <w:r w:rsidR="003E72E8" w:rsidDel="00990DE6">
                <w:rPr>
                  <w:lang w:val="en-US"/>
                </w:rPr>
                <w:delText>31</w:delText>
              </w:r>
            </w:del>
            <w:r w:rsidR="00CA4E31">
              <w:rPr>
                <w:lang w:val="en-US"/>
              </w:rPr>
              <w:t>-0</w:t>
            </w:r>
            <w:ins w:id="70" w:author="ALROY CHIANG" w:date="2023-03-06T08:58:00Z">
              <w:r>
                <w:rPr>
                  <w:lang w:val="en-US"/>
                </w:rPr>
                <w:t>3</w:t>
              </w:r>
            </w:ins>
            <w:del w:id="71" w:author="ALROY CHIANG" w:date="2023-03-06T08:58:00Z">
              <w:r w:rsidR="00CA4E31" w:rsidDel="00990DE6">
                <w:rPr>
                  <w:lang w:val="en-US"/>
                </w:rPr>
                <w:delText>1</w:delText>
              </w:r>
            </w:del>
            <w:r w:rsidR="00CA4E31">
              <w:rPr>
                <w:lang w:val="en-US"/>
              </w:rPr>
              <w:t>-2023</w:t>
            </w:r>
          </w:p>
        </w:tc>
        <w:tc>
          <w:tcPr>
            <w:tcW w:w="4111" w:type="dxa"/>
          </w:tcPr>
          <w:p w14:paraId="2064ED8F" w14:textId="4296CD6E" w:rsidR="00FE17FD" w:rsidRDefault="00CA4E31">
            <w:pPr>
              <w:rPr>
                <w:lang w:val="en-US"/>
              </w:rPr>
            </w:pPr>
            <w:r>
              <w:rPr>
                <w:lang w:val="en-US"/>
              </w:rPr>
              <w:t>First version</w:t>
            </w:r>
          </w:p>
        </w:tc>
        <w:tc>
          <w:tcPr>
            <w:tcW w:w="1366" w:type="dxa"/>
          </w:tcPr>
          <w:p w14:paraId="5AFA4B5C" w14:textId="4400393B" w:rsidR="00FE17FD" w:rsidRDefault="00CA4E3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FE17FD" w14:paraId="3CADEFCC" w14:textId="77777777" w:rsidTr="001C10EA">
        <w:tc>
          <w:tcPr>
            <w:tcW w:w="2254" w:type="dxa"/>
          </w:tcPr>
          <w:p w14:paraId="13EB60C0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7EB558E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A3DFE15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274928C6" w14:textId="77777777" w:rsidR="00FE17FD" w:rsidRDefault="00FE17FD">
            <w:pPr>
              <w:rPr>
                <w:lang w:val="en-US"/>
              </w:rPr>
            </w:pPr>
          </w:p>
        </w:tc>
      </w:tr>
      <w:tr w:rsidR="00FE17FD" w14:paraId="0BFF3FB4" w14:textId="77777777" w:rsidTr="001C10EA">
        <w:tc>
          <w:tcPr>
            <w:tcW w:w="2254" w:type="dxa"/>
          </w:tcPr>
          <w:p w14:paraId="77D543F7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B9D5949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6E77176A" w14:textId="77777777" w:rsidR="00FE17FD" w:rsidRDefault="00FE17FD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69CA2BCD" w14:textId="77777777" w:rsidR="00FE17FD" w:rsidRDefault="00FE17FD">
            <w:pPr>
              <w:rPr>
                <w:lang w:val="en-US"/>
              </w:rPr>
            </w:pPr>
          </w:p>
        </w:tc>
      </w:tr>
    </w:tbl>
    <w:p w14:paraId="52C43129" w14:textId="679F70C1" w:rsidR="00166B9A" w:rsidRDefault="00166B9A">
      <w:pPr>
        <w:rPr>
          <w:lang w:val="en-US"/>
        </w:rPr>
      </w:pPr>
      <w:r>
        <w:rPr>
          <w:lang w:val="en-US"/>
        </w:rPr>
        <w:br w:type="page"/>
      </w:r>
    </w:p>
    <w:p w14:paraId="260A74F8" w14:textId="1955D1CA" w:rsidR="00B01DE1" w:rsidRDefault="00B01DE1" w:rsidP="003D3BEA">
      <w:pPr>
        <w:pStyle w:val="Heading1"/>
        <w:spacing w:before="0" w:after="240"/>
        <w:rPr>
          <w:lang w:val="en-US"/>
        </w:rPr>
      </w:pPr>
      <w:bookmarkStart w:id="72" w:name="_Toc128985389"/>
      <w:r>
        <w:rPr>
          <w:lang w:val="en-US"/>
        </w:rPr>
        <w:lastRenderedPageBreak/>
        <w:t>Introduction</w:t>
      </w:r>
      <w:bookmarkEnd w:id="72"/>
    </w:p>
    <w:p w14:paraId="56FF36BA" w14:textId="77777777" w:rsidR="000B3100" w:rsidRDefault="00C77086" w:rsidP="003311F4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The </w:t>
      </w:r>
      <w:r w:rsidR="003311F4">
        <w:rPr>
          <w:lang w:val="en-US"/>
        </w:rPr>
        <w:t xml:space="preserve">idea of developing a data pipeline came </w:t>
      </w:r>
      <w:r w:rsidR="007B792D">
        <w:rPr>
          <w:lang w:val="en-US"/>
        </w:rPr>
        <w:t>about after hav</w:t>
      </w:r>
      <w:r w:rsidR="000875AB">
        <w:rPr>
          <w:lang w:val="en-US"/>
        </w:rPr>
        <w:t>ing</w:t>
      </w:r>
      <w:r w:rsidR="007B792D">
        <w:rPr>
          <w:lang w:val="en-US"/>
        </w:rPr>
        <w:t xml:space="preserve"> gone through</w:t>
      </w:r>
      <w:r w:rsidR="000875AB">
        <w:rPr>
          <w:lang w:val="en-US"/>
        </w:rPr>
        <w:t xml:space="preserve"> a few</w:t>
      </w:r>
      <w:r w:rsidR="007B792D">
        <w:rPr>
          <w:lang w:val="en-US"/>
        </w:rPr>
        <w:t xml:space="preserve"> </w:t>
      </w:r>
      <w:r w:rsidR="008C6109">
        <w:rPr>
          <w:lang w:val="en-US"/>
        </w:rPr>
        <w:t>developments</w:t>
      </w:r>
      <w:r w:rsidR="007B792D">
        <w:rPr>
          <w:lang w:val="en-US"/>
        </w:rPr>
        <w:t xml:space="preserve"> </w:t>
      </w:r>
      <w:r w:rsidR="000875AB">
        <w:rPr>
          <w:lang w:val="en-US"/>
        </w:rPr>
        <w:t xml:space="preserve">of data driven algorithms. </w:t>
      </w:r>
      <w:r w:rsidR="008C6109">
        <w:rPr>
          <w:lang w:val="en-US"/>
        </w:rPr>
        <w:t>In those developments</w:t>
      </w:r>
      <w:r w:rsidR="00042C11">
        <w:rPr>
          <w:lang w:val="en-US"/>
        </w:rPr>
        <w:t xml:space="preserve">, we </w:t>
      </w:r>
      <w:r w:rsidR="004B7CD8">
        <w:rPr>
          <w:lang w:val="en-US"/>
        </w:rPr>
        <w:t xml:space="preserve">have a few encounters where functions created for a development </w:t>
      </w:r>
      <w:r w:rsidR="009A02A5">
        <w:rPr>
          <w:lang w:val="en-US"/>
        </w:rPr>
        <w:t xml:space="preserve">cannot be ported to another development often due to </w:t>
      </w:r>
      <w:r w:rsidR="004E0AFB">
        <w:rPr>
          <w:lang w:val="en-US"/>
        </w:rPr>
        <w:t>difference in the way the data is named and delimited</w:t>
      </w:r>
      <w:r w:rsidR="000B3100">
        <w:rPr>
          <w:lang w:val="en-US"/>
        </w:rPr>
        <w:t xml:space="preserve"> for instance</w:t>
      </w:r>
      <w:del w:id="73" w:author="ALROY CHIANG" w:date="2023-04-06T10:32:00Z">
        <w:r w:rsidR="000B3100" w:rsidDel="00646D6C">
          <w:rPr>
            <w:lang w:val="en-US"/>
          </w:rPr>
          <w:delText>s</w:delText>
        </w:r>
      </w:del>
      <w:r w:rsidR="000B3100">
        <w:rPr>
          <w:lang w:val="en-US"/>
        </w:rPr>
        <w:t>.</w:t>
      </w:r>
    </w:p>
    <w:p w14:paraId="082A027C" w14:textId="77777777" w:rsidR="000B3100" w:rsidRDefault="000B3100" w:rsidP="003311F4">
      <w:pPr>
        <w:pStyle w:val="ListParagraph"/>
        <w:ind w:left="0"/>
        <w:jc w:val="both"/>
        <w:rPr>
          <w:lang w:val="en-US"/>
        </w:rPr>
      </w:pPr>
    </w:p>
    <w:p w14:paraId="0C5DF29A" w14:textId="35942F5D" w:rsidR="00B01DE1" w:rsidRPr="00B01DE1" w:rsidRDefault="000B3100" w:rsidP="003311F4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It is therefore </w:t>
      </w:r>
      <w:r w:rsidR="00C50B59">
        <w:rPr>
          <w:lang w:val="en-US"/>
        </w:rPr>
        <w:t>hope</w:t>
      </w:r>
      <w:r w:rsidR="00AE3751">
        <w:rPr>
          <w:lang w:val="en-US"/>
        </w:rPr>
        <w:t>d</w:t>
      </w:r>
      <w:ins w:id="74" w:author="ALROY CHIANG" w:date="2023-04-06T10:37:00Z">
        <w:r w:rsidR="00646D6C">
          <w:rPr>
            <w:lang w:val="en-US"/>
          </w:rPr>
          <w:t xml:space="preserve"> that</w:t>
        </w:r>
      </w:ins>
      <w:r w:rsidR="00C50B59">
        <w:rPr>
          <w:lang w:val="en-US"/>
        </w:rPr>
        <w:t xml:space="preserve"> a data pre-processing pipeline</w:t>
      </w:r>
      <w:r w:rsidR="00890D17">
        <w:rPr>
          <w:lang w:val="en-US"/>
        </w:rPr>
        <w:t xml:space="preserve"> will provide a</w:t>
      </w:r>
      <w:r w:rsidR="00AE3751">
        <w:rPr>
          <w:lang w:val="en-US"/>
        </w:rPr>
        <w:t xml:space="preserve"> more unified approach to data wrangling for data analysis, ML training and data driven algorithm development. </w:t>
      </w:r>
      <w:r w:rsidR="00E85220">
        <w:rPr>
          <w:lang w:val="en-US"/>
        </w:rPr>
        <w:t>Additionally, it is anticipated that i</w:t>
      </w:r>
      <w:r w:rsidR="00AE3751">
        <w:rPr>
          <w:lang w:val="en-US"/>
        </w:rPr>
        <w:t>t will improve the efficiency of development processes by ensuring data quality and integrity.</w:t>
      </w:r>
      <w:r w:rsidR="00890D17">
        <w:rPr>
          <w:lang w:val="en-US"/>
        </w:rPr>
        <w:t xml:space="preserve"> </w:t>
      </w:r>
    </w:p>
    <w:p w14:paraId="4014600B" w14:textId="5B2F9266" w:rsidR="000A425F" w:rsidRDefault="00DC58CB" w:rsidP="00742C9C">
      <w:pPr>
        <w:pStyle w:val="Heading1"/>
        <w:spacing w:after="240"/>
        <w:rPr>
          <w:lang w:val="en-US"/>
        </w:rPr>
      </w:pPr>
      <w:bookmarkStart w:id="75" w:name="_Toc128985390"/>
      <w:r>
        <w:rPr>
          <w:lang w:val="en-US"/>
        </w:rPr>
        <w:t>Objective</w:t>
      </w:r>
      <w:bookmarkEnd w:id="75"/>
      <w:r w:rsidR="000A425F">
        <w:rPr>
          <w:lang w:val="en-US"/>
        </w:rPr>
        <w:t xml:space="preserve"> </w:t>
      </w:r>
    </w:p>
    <w:p w14:paraId="6C9E5045" w14:textId="290200AB" w:rsidR="00EF16A3" w:rsidRDefault="00095625" w:rsidP="003D3BEA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The </w:t>
      </w:r>
      <w:r w:rsidR="00D356C4">
        <w:rPr>
          <w:lang w:val="en-US"/>
        </w:rPr>
        <w:t xml:space="preserve">goal is to create a data pipeline </w:t>
      </w:r>
      <w:r w:rsidR="00EA26A8">
        <w:rPr>
          <w:lang w:val="en-US"/>
        </w:rPr>
        <w:t xml:space="preserve">for both Windows and Linux OS that </w:t>
      </w:r>
      <w:r w:rsidR="009F67C1">
        <w:rPr>
          <w:lang w:val="en-US"/>
        </w:rPr>
        <w:t xml:space="preserve">take in user supplied raw data </w:t>
      </w:r>
      <w:r w:rsidR="00ED5885">
        <w:rPr>
          <w:lang w:val="en-US"/>
        </w:rPr>
        <w:t>files</w:t>
      </w:r>
      <w:r w:rsidR="005E1E30">
        <w:rPr>
          <w:lang w:val="en-US"/>
        </w:rPr>
        <w:t>, process the files and deposit</w:t>
      </w:r>
      <w:r w:rsidR="000E74C5">
        <w:rPr>
          <w:lang w:val="en-US"/>
        </w:rPr>
        <w:t xml:space="preserve"> them into a specified location ready for </w:t>
      </w:r>
      <w:r w:rsidR="007E34E5">
        <w:rPr>
          <w:lang w:val="en-US"/>
        </w:rPr>
        <w:t>further processing.</w:t>
      </w:r>
      <w:r w:rsidR="005950D0">
        <w:rPr>
          <w:lang w:val="en-US"/>
        </w:rPr>
        <w:t xml:space="preserve"> </w:t>
      </w:r>
      <w:r w:rsidR="00E50CBF">
        <w:rPr>
          <w:lang w:val="en-US"/>
        </w:rPr>
        <w:t xml:space="preserve">The pipeline shall take care of the </w:t>
      </w:r>
      <w:r w:rsidR="007300AD">
        <w:rPr>
          <w:lang w:val="en-US"/>
        </w:rPr>
        <w:t xml:space="preserve">data quality and integrity, standardized </w:t>
      </w:r>
      <w:r w:rsidR="00EF16A3">
        <w:rPr>
          <w:lang w:val="en-US"/>
        </w:rPr>
        <w:t>formats</w:t>
      </w:r>
      <w:r w:rsidR="00AB7FA3">
        <w:rPr>
          <w:lang w:val="en-US"/>
        </w:rPr>
        <w:t xml:space="preserve"> </w:t>
      </w:r>
      <w:r w:rsidR="00AA0908">
        <w:rPr>
          <w:lang w:val="en-US"/>
        </w:rPr>
        <w:t xml:space="preserve">as well as </w:t>
      </w:r>
      <w:r w:rsidR="00AB7FA3">
        <w:rPr>
          <w:lang w:val="en-US"/>
        </w:rPr>
        <w:t>parameters, perform any transformation if required</w:t>
      </w:r>
      <w:r w:rsidR="00AA0908">
        <w:rPr>
          <w:lang w:val="en-US"/>
        </w:rPr>
        <w:t>,</w:t>
      </w:r>
      <w:r w:rsidR="00AB7FA3">
        <w:rPr>
          <w:lang w:val="en-US"/>
        </w:rPr>
        <w:t xml:space="preserve"> and publish </w:t>
      </w:r>
      <w:r w:rsidR="00EF16A3">
        <w:rPr>
          <w:lang w:val="en-US"/>
        </w:rPr>
        <w:t>the cleaned files systematically.</w:t>
      </w:r>
    </w:p>
    <w:p w14:paraId="5EB74CCF" w14:textId="77777777" w:rsidR="00980E8A" w:rsidRDefault="00980E8A" w:rsidP="003D3BEA">
      <w:pPr>
        <w:pStyle w:val="ListParagraph"/>
        <w:ind w:left="0"/>
        <w:jc w:val="both"/>
        <w:rPr>
          <w:lang w:val="en-US"/>
        </w:rPr>
      </w:pPr>
    </w:p>
    <w:p w14:paraId="7C1F9D19" w14:textId="13C0E405" w:rsidR="00496A72" w:rsidRDefault="00D57ECC" w:rsidP="00743A5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For example, c</w:t>
      </w:r>
      <w:r w:rsidR="004C50F6">
        <w:rPr>
          <w:lang w:val="en-US"/>
        </w:rPr>
        <w:t xml:space="preserve">onsidering </w:t>
      </w:r>
      <w:r w:rsidR="00104734">
        <w:rPr>
          <w:lang w:val="en-US"/>
        </w:rPr>
        <w:t>a</w:t>
      </w:r>
      <w:r w:rsidR="004C50F6">
        <w:rPr>
          <w:lang w:val="en-US"/>
        </w:rPr>
        <w:t xml:space="preserve"> large amount of logger data </w:t>
      </w:r>
      <w:r w:rsidR="00F40592">
        <w:rPr>
          <w:lang w:val="en-US"/>
        </w:rPr>
        <w:t xml:space="preserve">being retrieved from 100 sites, with each site having 6-7 loggers. Each logger </w:t>
      </w:r>
      <w:r w:rsidR="002D04A0">
        <w:rPr>
          <w:lang w:val="en-US"/>
        </w:rPr>
        <w:t>records the power in</w:t>
      </w:r>
      <w:r w:rsidR="00A10149">
        <w:rPr>
          <w:lang w:val="en-US"/>
        </w:rPr>
        <w:t xml:space="preserve"> 3-Phased circuits, gathering </w:t>
      </w:r>
      <w:r w:rsidR="00BC1FD3">
        <w:rPr>
          <w:lang w:val="en-US"/>
        </w:rPr>
        <w:t>huge amounts of</w:t>
      </w:r>
      <w:r w:rsidR="00FF6981">
        <w:rPr>
          <w:lang w:val="en-US"/>
        </w:rPr>
        <w:t xml:space="preserve"> raw data.</w:t>
      </w:r>
      <w:r w:rsidR="00D57D15">
        <w:rPr>
          <w:lang w:val="en-US"/>
        </w:rPr>
        <w:t xml:space="preserve"> Unfortunately</w:t>
      </w:r>
      <w:r w:rsidR="005A4519">
        <w:rPr>
          <w:lang w:val="en-US"/>
        </w:rPr>
        <w:t>,</w:t>
      </w:r>
      <w:r w:rsidR="00D57D15">
        <w:rPr>
          <w:lang w:val="en-US"/>
        </w:rPr>
        <w:t xml:space="preserve"> these data </w:t>
      </w:r>
      <w:r w:rsidR="003D3BEA">
        <w:rPr>
          <w:lang w:val="en-US"/>
        </w:rPr>
        <w:t>consist</w:t>
      </w:r>
      <w:r w:rsidR="001C2E83">
        <w:rPr>
          <w:lang w:val="en-US"/>
        </w:rPr>
        <w:t xml:space="preserve"> of irregularities and inconsistencies</w:t>
      </w:r>
      <w:r w:rsidR="000707D6">
        <w:rPr>
          <w:lang w:val="en-US"/>
        </w:rPr>
        <w:t xml:space="preserve"> that makes it difficult to analyze let alone read the raw data.</w:t>
      </w:r>
      <w:r w:rsidR="00372061">
        <w:rPr>
          <w:lang w:val="en-US"/>
        </w:rPr>
        <w:t xml:space="preserve"> By creating a Data Pipeline</w:t>
      </w:r>
      <w:r w:rsidR="00315B8D">
        <w:rPr>
          <w:lang w:val="en-US"/>
        </w:rPr>
        <w:t xml:space="preserve">, we can easily </w:t>
      </w:r>
      <w:r w:rsidR="00F57AF3">
        <w:rPr>
          <w:lang w:val="en-US"/>
        </w:rPr>
        <w:t>process large amounts of raw data in the future</w:t>
      </w:r>
      <w:r w:rsidR="0084433A">
        <w:rPr>
          <w:lang w:val="en-US"/>
        </w:rPr>
        <w:t xml:space="preserve"> to provide end users </w:t>
      </w:r>
      <w:r w:rsidR="003D3BEA">
        <w:rPr>
          <w:lang w:val="en-US"/>
        </w:rPr>
        <w:t xml:space="preserve">with </w:t>
      </w:r>
      <w:r w:rsidR="0084433A">
        <w:rPr>
          <w:lang w:val="en-US"/>
        </w:rPr>
        <w:t xml:space="preserve">clean, </w:t>
      </w:r>
      <w:r w:rsidR="003D3BEA">
        <w:rPr>
          <w:lang w:val="en-US"/>
        </w:rPr>
        <w:t>readable,</w:t>
      </w:r>
      <w:r w:rsidR="0084433A">
        <w:rPr>
          <w:lang w:val="en-US"/>
        </w:rPr>
        <w:t xml:space="preserve"> and usable data</w:t>
      </w:r>
      <w:r w:rsidR="00AE640C">
        <w:rPr>
          <w:lang w:val="en-US"/>
        </w:rPr>
        <w:t>.</w:t>
      </w:r>
      <w:r w:rsidR="00C93DD3">
        <w:rPr>
          <w:lang w:val="en-US"/>
        </w:rPr>
        <w:t xml:space="preserve"> </w:t>
      </w:r>
      <w:r w:rsidR="006B5526">
        <w:rPr>
          <w:lang w:val="en-US"/>
        </w:rPr>
        <w:t xml:space="preserve">Users such as the </w:t>
      </w:r>
      <w:r w:rsidR="00C93DD3">
        <w:rPr>
          <w:lang w:val="en-US"/>
        </w:rPr>
        <w:t xml:space="preserve">EI department </w:t>
      </w:r>
      <w:r w:rsidR="00D71573">
        <w:rPr>
          <w:lang w:val="en-US"/>
        </w:rPr>
        <w:t xml:space="preserve">can </w:t>
      </w:r>
      <w:r w:rsidR="00E86FBD">
        <w:rPr>
          <w:lang w:val="en-US"/>
        </w:rPr>
        <w:t>apply Data Analytics and Machine Learning</w:t>
      </w:r>
      <w:r w:rsidR="006644FB">
        <w:rPr>
          <w:lang w:val="en-US"/>
        </w:rPr>
        <w:t xml:space="preserve"> </w:t>
      </w:r>
      <w:r w:rsidR="00F67D33">
        <w:rPr>
          <w:lang w:val="en-US"/>
        </w:rPr>
        <w:t>to identify patterns, trends to make future decisions</w:t>
      </w:r>
      <w:r w:rsidR="007F5DC9">
        <w:rPr>
          <w:lang w:val="en-US"/>
        </w:rPr>
        <w:t>.</w:t>
      </w:r>
      <w:r w:rsidR="002002BC" w:rsidRPr="002E54DF">
        <w:rPr>
          <w:lang w:val="en-US"/>
        </w:rPr>
        <w:t xml:space="preserve"> </w:t>
      </w:r>
    </w:p>
    <w:p w14:paraId="05C2F290" w14:textId="4B8F31A6" w:rsidR="00917CCD" w:rsidRDefault="00ED4711" w:rsidP="003D3BEA">
      <w:pPr>
        <w:pStyle w:val="Heading1"/>
        <w:spacing w:after="240"/>
        <w:rPr>
          <w:lang w:val="en-US"/>
        </w:rPr>
      </w:pPr>
      <w:bookmarkStart w:id="76" w:name="_Toc128985391"/>
      <w:r>
        <w:rPr>
          <w:lang w:val="en-US"/>
        </w:rPr>
        <w:t>R</w:t>
      </w:r>
      <w:r w:rsidR="00917CCD">
        <w:rPr>
          <w:lang w:val="en-US"/>
        </w:rPr>
        <w:t>equirements</w:t>
      </w:r>
      <w:bookmarkEnd w:id="76"/>
    </w:p>
    <w:p w14:paraId="05CAA67B" w14:textId="77777777" w:rsidR="00A7748C" w:rsidRDefault="00A7748C" w:rsidP="00A7748C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With this document, we aimed to record all the user/business requirements for pre-processing data. The requirements captured can be grouped into 5 categories namely:</w:t>
      </w:r>
    </w:p>
    <w:p w14:paraId="4A616F8F" w14:textId="77777777" w:rsidR="00A7748C" w:rsidRDefault="00A7748C" w:rsidP="00A7748C">
      <w:pPr>
        <w:pStyle w:val="ListParagraph"/>
        <w:ind w:left="0"/>
        <w:jc w:val="both"/>
        <w:rPr>
          <w:lang w:val="en-US"/>
        </w:rPr>
      </w:pPr>
    </w:p>
    <w:p w14:paraId="1701A79B" w14:textId="42D44AAC" w:rsidR="00A7748C" w:rsidRDefault="00A7748C" w:rsidP="00A7748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Raw data</w:t>
      </w:r>
      <w:r w:rsidR="00305BEF">
        <w:rPr>
          <w:lang w:val="en-US"/>
        </w:rPr>
        <w:t xml:space="preserve"> input</w:t>
      </w:r>
    </w:p>
    <w:p w14:paraId="358792F1" w14:textId="77777777" w:rsidR="00A7748C" w:rsidRDefault="00A7748C" w:rsidP="00A7748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Data quality</w:t>
      </w:r>
    </w:p>
    <w:p w14:paraId="2D1CF2C8" w14:textId="77777777" w:rsidR="00A7748C" w:rsidRDefault="00A7748C" w:rsidP="00A7748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14:paraId="4A9AA438" w14:textId="77777777" w:rsidR="00A7748C" w:rsidRDefault="00A7748C" w:rsidP="00A7748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Meta data</w:t>
      </w:r>
    </w:p>
    <w:p w14:paraId="1DE92851" w14:textId="0DAADB44" w:rsidR="00277136" w:rsidRDefault="00A7748C" w:rsidP="0027713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Data publication</w:t>
      </w:r>
    </w:p>
    <w:p w14:paraId="1E3C446D" w14:textId="77777777" w:rsidR="00277136" w:rsidRPr="00277136" w:rsidRDefault="00277136" w:rsidP="00277136">
      <w:pPr>
        <w:pStyle w:val="ListParagraph"/>
        <w:jc w:val="both"/>
        <w:rPr>
          <w:lang w:val="en-US"/>
        </w:rPr>
      </w:pPr>
    </w:p>
    <w:p w14:paraId="0E0FA0A9" w14:textId="156CC598" w:rsidR="00890062" w:rsidRPr="008752FA" w:rsidRDefault="00A7748C" w:rsidP="008752FA">
      <w:pPr>
        <w:pStyle w:val="ListParagraph"/>
        <w:ind w:left="0"/>
        <w:jc w:val="both"/>
      </w:pPr>
      <w:r>
        <w:rPr>
          <w:lang w:val="en-US"/>
        </w:rPr>
        <w:t>Detail requirements for these categories are listed below:</w:t>
      </w:r>
    </w:p>
    <w:p w14:paraId="691FDF11" w14:textId="6A00AC53" w:rsidR="008B6054" w:rsidRDefault="00C81CE4" w:rsidP="005B31D4">
      <w:pPr>
        <w:pStyle w:val="Heading2"/>
        <w:spacing w:line="360" w:lineRule="auto"/>
        <w:jc w:val="both"/>
      </w:pPr>
      <w:bookmarkStart w:id="77" w:name="_Toc128985392"/>
      <w:r>
        <w:t>Raw data</w:t>
      </w:r>
      <w:r w:rsidR="00305BEF">
        <w:t xml:space="preserve"> input</w:t>
      </w:r>
      <w:bookmarkEnd w:id="77"/>
    </w:p>
    <w:p w14:paraId="0E40FDF7" w14:textId="1552CB59" w:rsidR="001B2D3E" w:rsidRDefault="00F06B80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8B6054">
        <w:rPr>
          <w:lang w:val="en-US"/>
        </w:rPr>
        <w:t xml:space="preserve">Specify a folder to </w:t>
      </w:r>
      <w:r w:rsidR="005D43AB" w:rsidRPr="008B6054">
        <w:rPr>
          <w:lang w:val="en-US"/>
        </w:rPr>
        <w:t>place raw data files and to initiate data pipeline</w:t>
      </w:r>
      <w:r w:rsidR="001C02AB">
        <w:rPr>
          <w:lang w:val="en-US"/>
        </w:rPr>
        <w:t>.</w:t>
      </w:r>
    </w:p>
    <w:p w14:paraId="725B006F" w14:textId="244FCCEF" w:rsidR="00A734C2" w:rsidRDefault="00A734C2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7A6547">
        <w:rPr>
          <w:lang w:val="en-US"/>
          <w:rPrChange w:id="78" w:author="ALROY CHIANG" w:date="2023-02-20T09:32:00Z">
            <w:rPr>
              <w:highlight w:val="cyan"/>
              <w:lang w:val="en-US"/>
            </w:rPr>
          </w:rPrChange>
        </w:rPr>
        <w:t>Be able</w:t>
      </w:r>
      <w:r>
        <w:rPr>
          <w:lang w:val="en-US"/>
        </w:rPr>
        <w:t xml:space="preserve"> to handle </w:t>
      </w:r>
      <w:r w:rsidR="00E04002">
        <w:rPr>
          <w:lang w:val="en-US"/>
        </w:rPr>
        <w:t>a single data file with data spanning across multiple months</w:t>
      </w:r>
      <w:r w:rsidR="001C02AB">
        <w:rPr>
          <w:lang w:val="en-US"/>
        </w:rPr>
        <w:t>.</w:t>
      </w:r>
    </w:p>
    <w:p w14:paraId="70552312" w14:textId="2475AEC3" w:rsidR="00E04002" w:rsidRPr="008B6054" w:rsidRDefault="00E04002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7A6547">
        <w:rPr>
          <w:lang w:val="en-US"/>
          <w:rPrChange w:id="79" w:author="ALROY CHIANG" w:date="2023-02-20T09:32:00Z">
            <w:rPr>
              <w:highlight w:val="cyan"/>
              <w:lang w:val="en-US"/>
            </w:rPr>
          </w:rPrChange>
        </w:rPr>
        <w:t>Be able</w:t>
      </w:r>
      <w:r>
        <w:rPr>
          <w:lang w:val="en-US"/>
        </w:rPr>
        <w:t xml:space="preserve"> to handle multi </w:t>
      </w:r>
      <w:r w:rsidR="00F12687">
        <w:rPr>
          <w:lang w:val="en-US"/>
        </w:rPr>
        <w:t>data files with segments of data within the same month</w:t>
      </w:r>
      <w:r w:rsidR="001C02AB">
        <w:rPr>
          <w:lang w:val="en-US"/>
        </w:rPr>
        <w:t>.</w:t>
      </w:r>
    </w:p>
    <w:p w14:paraId="1C7E8D65" w14:textId="51BE42AF" w:rsidR="000629B9" w:rsidRDefault="002F4FFB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7A6547">
        <w:rPr>
          <w:lang w:val="en-US"/>
          <w:rPrChange w:id="80" w:author="ALROY CHIANG" w:date="2023-02-20T09:32:00Z">
            <w:rPr>
              <w:highlight w:val="cyan"/>
              <w:lang w:val="en-US"/>
            </w:rPr>
          </w:rPrChange>
        </w:rPr>
        <w:t>Do not</w:t>
      </w:r>
      <w:r w:rsidRPr="001B2D3E">
        <w:rPr>
          <w:lang w:val="en-US"/>
        </w:rPr>
        <w:t xml:space="preserve"> need raw data files once the raw data has been processed</w:t>
      </w:r>
      <w:r w:rsidR="001C02AB">
        <w:rPr>
          <w:lang w:val="en-US"/>
        </w:rPr>
        <w:t>.</w:t>
      </w:r>
    </w:p>
    <w:p w14:paraId="48F2E6C7" w14:textId="0AB0DECD" w:rsidR="00F90B92" w:rsidRDefault="00F90B92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Retain data file and prompt user if raw data </w:t>
      </w:r>
      <w:r w:rsidRPr="00B4037E">
        <w:rPr>
          <w:lang w:val="en-US"/>
        </w:rPr>
        <w:t>files cannot be processed</w:t>
      </w:r>
      <w:r w:rsidR="001C02AB">
        <w:rPr>
          <w:lang w:val="en-US"/>
        </w:rPr>
        <w:t>.</w:t>
      </w:r>
    </w:p>
    <w:p w14:paraId="50DDCD83" w14:textId="77777777" w:rsidR="00A2353A" w:rsidRDefault="00A2353A" w:rsidP="005B31D4">
      <w:pPr>
        <w:pStyle w:val="ListParagraph"/>
        <w:spacing w:line="360" w:lineRule="auto"/>
        <w:ind w:left="792"/>
        <w:jc w:val="both"/>
        <w:rPr>
          <w:lang w:val="en-US"/>
        </w:rPr>
      </w:pPr>
    </w:p>
    <w:p w14:paraId="3B064FBA" w14:textId="713EF192" w:rsidR="00361946" w:rsidRDefault="001C02AB" w:rsidP="005B31D4">
      <w:pPr>
        <w:pStyle w:val="Heading2"/>
        <w:spacing w:line="360" w:lineRule="auto"/>
        <w:jc w:val="both"/>
      </w:pPr>
      <w:bookmarkStart w:id="81" w:name="_Toc128985393"/>
      <w:r>
        <w:t>D</w:t>
      </w:r>
      <w:r w:rsidR="00D75777">
        <w:t>ata quality</w:t>
      </w:r>
      <w:bookmarkEnd w:id="81"/>
    </w:p>
    <w:p w14:paraId="0B474EFF" w14:textId="6A0D26FF" w:rsidR="004179B1" w:rsidRDefault="00CB39B6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990DE6">
        <w:rPr>
          <w:lang w:val="en-US"/>
          <w:rPrChange w:id="82" w:author="ALROY CHIANG" w:date="2023-03-06T08:57:00Z">
            <w:rPr>
              <w:highlight w:val="cyan"/>
              <w:lang w:val="en-US"/>
            </w:rPr>
          </w:rPrChange>
        </w:rPr>
        <w:t>Ensure</w:t>
      </w:r>
      <w:r>
        <w:rPr>
          <w:lang w:val="en-US"/>
        </w:rPr>
        <w:t xml:space="preserve"> dataset does not contain </w:t>
      </w:r>
      <w:r w:rsidR="005C446D">
        <w:rPr>
          <w:lang w:val="en-US"/>
        </w:rPr>
        <w:t>duplicate columns</w:t>
      </w:r>
      <w:r w:rsidR="00A86E4A">
        <w:rPr>
          <w:lang w:val="en-US"/>
        </w:rPr>
        <w:t xml:space="preserve">. A duplicated column is where all its values and column names </w:t>
      </w:r>
      <w:r>
        <w:rPr>
          <w:lang w:val="en-US"/>
        </w:rPr>
        <w:t>are</w:t>
      </w:r>
      <w:r w:rsidR="00A86E4A">
        <w:rPr>
          <w:lang w:val="en-US"/>
        </w:rPr>
        <w:t xml:space="preserve"> identical</w:t>
      </w:r>
      <w:r>
        <w:rPr>
          <w:lang w:val="en-US"/>
        </w:rPr>
        <w:t>.</w:t>
      </w:r>
    </w:p>
    <w:p w14:paraId="48B399E1" w14:textId="44C33965" w:rsidR="00A82F9F" w:rsidRDefault="00A82F9F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A82F9F">
        <w:rPr>
          <w:lang w:val="en-US"/>
        </w:rPr>
        <w:t>Standardize column</w:t>
      </w:r>
      <w:r w:rsidR="00B46FC1">
        <w:rPr>
          <w:lang w:val="en-US"/>
        </w:rPr>
        <w:t xml:space="preserve"> headers</w:t>
      </w:r>
      <w:r w:rsidR="00612198">
        <w:rPr>
          <w:lang w:val="en-US"/>
        </w:rPr>
        <w:t>.</w:t>
      </w:r>
    </w:p>
    <w:p w14:paraId="25EAFCBA" w14:textId="4B52DBB3" w:rsidR="00F4493A" w:rsidRDefault="00F4493A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Standardize delimiters to comma</w:t>
      </w:r>
      <w:r w:rsidR="00612198">
        <w:rPr>
          <w:lang w:val="en-US"/>
        </w:rPr>
        <w:t>.</w:t>
      </w:r>
    </w:p>
    <w:p w14:paraId="1AD402A2" w14:textId="096A3A7F" w:rsidR="00A82F9F" w:rsidRDefault="00A82F9F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Check for missing values</w:t>
      </w:r>
      <w:r w:rsidR="00612198">
        <w:rPr>
          <w:lang w:val="en-US"/>
        </w:rPr>
        <w:t>.</w:t>
      </w:r>
    </w:p>
    <w:p w14:paraId="05BEE869" w14:textId="7C133F24" w:rsidR="00892EF4" w:rsidRDefault="00892EF4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Check for outliers</w:t>
      </w:r>
      <w:r w:rsidR="00612198">
        <w:rPr>
          <w:lang w:val="en-US"/>
        </w:rPr>
        <w:t>.</w:t>
      </w:r>
    </w:p>
    <w:p w14:paraId="33E27983" w14:textId="66D7B3A2" w:rsidR="00F4493A" w:rsidRPr="00F4493A" w:rsidRDefault="003A058B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Check for time gaps</w:t>
      </w:r>
      <w:r w:rsidR="00612198">
        <w:rPr>
          <w:lang w:val="en-US"/>
        </w:rPr>
        <w:t>.</w:t>
      </w:r>
    </w:p>
    <w:p w14:paraId="5FD745CD" w14:textId="77777777" w:rsidR="00A82F9F" w:rsidRPr="00A82F9F" w:rsidRDefault="00A82F9F" w:rsidP="005B31D4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81CC14B" w14:textId="60339108" w:rsidR="006905DE" w:rsidRDefault="006239B4" w:rsidP="005B31D4">
      <w:pPr>
        <w:pStyle w:val="Heading2"/>
        <w:spacing w:line="360" w:lineRule="auto"/>
        <w:jc w:val="both"/>
      </w:pPr>
      <w:bookmarkStart w:id="83" w:name="_Toc128985394"/>
      <w:r>
        <w:t>Data transformation</w:t>
      </w:r>
      <w:bookmarkEnd w:id="83"/>
      <w:r w:rsidR="00544121">
        <w:t xml:space="preserve"> </w:t>
      </w:r>
    </w:p>
    <w:p w14:paraId="32820DDA" w14:textId="5AB4D838" w:rsidR="00BD29A1" w:rsidRDefault="00612198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BD29A1">
        <w:rPr>
          <w:lang w:val="en-US"/>
        </w:rPr>
        <w:t xml:space="preserve">ransform </w:t>
      </w:r>
      <w:r>
        <w:rPr>
          <w:lang w:val="en-US"/>
        </w:rPr>
        <w:t xml:space="preserve">timestamp </w:t>
      </w:r>
      <w:r w:rsidR="00BD29A1">
        <w:rPr>
          <w:lang w:val="en-US"/>
        </w:rPr>
        <w:t>to date-time format</w:t>
      </w:r>
      <w:r>
        <w:rPr>
          <w:lang w:val="en-US"/>
        </w:rPr>
        <w:t xml:space="preserve"> if it is in other formats.</w:t>
      </w:r>
    </w:p>
    <w:p w14:paraId="4B72B65B" w14:textId="7046720F" w:rsidR="00F4493A" w:rsidRDefault="00B27711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68267D">
        <w:rPr>
          <w:lang w:val="en-US"/>
        </w:rPr>
        <w:t>Change</w:t>
      </w:r>
      <w:r>
        <w:rPr>
          <w:lang w:val="en-US"/>
        </w:rPr>
        <w:t xml:space="preserve"> linear scale to log scale</w:t>
      </w:r>
      <w:r w:rsidR="00612198">
        <w:rPr>
          <w:lang w:val="en-US"/>
        </w:rPr>
        <w:t>.</w:t>
      </w:r>
    </w:p>
    <w:p w14:paraId="59929D36" w14:textId="2CCDCC05" w:rsidR="00693949" w:rsidRPr="007A419A" w:rsidRDefault="00693949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68267D">
        <w:rPr>
          <w:lang w:val="en-US"/>
        </w:rPr>
        <w:t>Time</w:t>
      </w:r>
      <w:r>
        <w:rPr>
          <w:lang w:val="en-US"/>
        </w:rPr>
        <w:t xml:space="preserve"> differencing.</w:t>
      </w:r>
    </w:p>
    <w:p w14:paraId="1B27CE20" w14:textId="77777777" w:rsidR="00B27711" w:rsidRPr="00B83E3D" w:rsidRDefault="00B27711" w:rsidP="005B31D4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E8F0146" w14:textId="42F8F0A8" w:rsidR="00925175" w:rsidRDefault="007272FD" w:rsidP="005B31D4">
      <w:pPr>
        <w:pStyle w:val="Heading2"/>
        <w:spacing w:line="360" w:lineRule="auto"/>
        <w:jc w:val="both"/>
      </w:pPr>
      <w:bookmarkStart w:id="84" w:name="_Toc128985395"/>
      <w:r>
        <w:t>M</w:t>
      </w:r>
      <w:r w:rsidR="00126343">
        <w:t>eta data</w:t>
      </w:r>
      <w:bookmarkEnd w:id="84"/>
    </w:p>
    <w:p w14:paraId="52052D1E" w14:textId="4226A722" w:rsidR="00A86E4A" w:rsidRDefault="00A86E4A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L</w:t>
      </w:r>
      <w:r w:rsidR="00CA19D3">
        <w:rPr>
          <w:lang w:val="en-US"/>
        </w:rPr>
        <w:t>ocation</w:t>
      </w:r>
      <w:r>
        <w:rPr>
          <w:lang w:val="en-US"/>
        </w:rPr>
        <w:t xml:space="preserve"> where the dataset is acquired from</w:t>
      </w:r>
      <w:r w:rsidR="007A13DC">
        <w:rPr>
          <w:lang w:val="en-US"/>
        </w:rPr>
        <w:t>, in the form of address and postal code</w:t>
      </w:r>
      <w:r w:rsidR="00D40EF1">
        <w:rPr>
          <w:lang w:val="en-US"/>
        </w:rPr>
        <w:t>.</w:t>
      </w:r>
    </w:p>
    <w:p w14:paraId="77FABAEB" w14:textId="5FE69818" w:rsidR="00CA19D3" w:rsidRDefault="00A86E4A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990DE6">
        <w:rPr>
          <w:lang w:val="en-US"/>
        </w:rPr>
        <w:t>Start time</w:t>
      </w:r>
      <w:r>
        <w:rPr>
          <w:lang w:val="en-US"/>
        </w:rPr>
        <w:t xml:space="preserve"> and end time</w:t>
      </w:r>
      <w:r w:rsidR="00D40EF1">
        <w:rPr>
          <w:lang w:val="en-US"/>
        </w:rPr>
        <w:t>.</w:t>
      </w:r>
    </w:p>
    <w:p w14:paraId="22978A22" w14:textId="2C65BB45" w:rsidR="00DD2610" w:rsidRDefault="00DD2610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Time </w:t>
      </w:r>
      <w:r w:rsidR="007A13DC">
        <w:rPr>
          <w:lang w:val="en-US"/>
        </w:rPr>
        <w:t>gap statistics</w:t>
      </w:r>
      <w:r w:rsidR="00D40EF1">
        <w:rPr>
          <w:lang w:val="en-US"/>
        </w:rPr>
        <w:t>.</w:t>
      </w:r>
    </w:p>
    <w:p w14:paraId="22AD1B26" w14:textId="55CE04C8" w:rsidR="00126343" w:rsidRDefault="003B5E24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Column statistics</w:t>
      </w:r>
      <w:r w:rsidR="00D40EF1">
        <w:rPr>
          <w:lang w:val="en-US"/>
        </w:rPr>
        <w:t>.</w:t>
      </w:r>
    </w:p>
    <w:p w14:paraId="302C0A8E" w14:textId="5B9A47C5" w:rsidR="007A13DC" w:rsidRDefault="007A13DC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Column missing values count</w:t>
      </w:r>
      <w:r w:rsidR="00D40EF1">
        <w:rPr>
          <w:lang w:val="en-US"/>
        </w:rPr>
        <w:t>.</w:t>
      </w:r>
    </w:p>
    <w:p w14:paraId="693D3692" w14:textId="48C0259C" w:rsidR="0005022A" w:rsidRDefault="007A13DC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Column outliers count</w:t>
      </w:r>
      <w:r w:rsidR="00D40EF1">
        <w:rPr>
          <w:lang w:val="en-US"/>
        </w:rPr>
        <w:t>.</w:t>
      </w:r>
    </w:p>
    <w:p w14:paraId="758B1BB6" w14:textId="000C679A" w:rsidR="00C62831" w:rsidRPr="00107785" w:rsidRDefault="00D40EF1" w:rsidP="005B31D4">
      <w:pPr>
        <w:pStyle w:val="ListParagraph"/>
        <w:numPr>
          <w:ilvl w:val="1"/>
          <w:numId w:val="1"/>
        </w:numPr>
        <w:spacing w:line="360" w:lineRule="auto"/>
        <w:jc w:val="both"/>
      </w:pPr>
      <w:r w:rsidRPr="00107785">
        <w:t xml:space="preserve">Meta data text file to </w:t>
      </w:r>
      <w:r w:rsidR="00107785" w:rsidRPr="00107785">
        <w:t>have</w:t>
      </w:r>
      <w:r w:rsidR="00107785">
        <w:t xml:space="preserve"> the same filename as the cleaned </w:t>
      </w:r>
      <w:r w:rsidR="005E2393">
        <w:t>dataset</w:t>
      </w:r>
      <w:r w:rsidR="00107785">
        <w:t xml:space="preserve"> but with a txt extension.</w:t>
      </w:r>
    </w:p>
    <w:p w14:paraId="1E462DE6" w14:textId="534B5570" w:rsidR="007A13DC" w:rsidRPr="007A13DC" w:rsidRDefault="007A13DC" w:rsidP="005B31D4">
      <w:pPr>
        <w:pStyle w:val="ListParagraph"/>
        <w:numPr>
          <w:ilvl w:val="1"/>
          <w:numId w:val="1"/>
        </w:numPr>
        <w:spacing w:line="360" w:lineRule="auto"/>
        <w:jc w:val="both"/>
      </w:pPr>
      <w:r w:rsidRPr="007A13DC">
        <w:t>Meta data text file to be</w:t>
      </w:r>
      <w:r>
        <w:t xml:space="preserve"> located next to the cleaned </w:t>
      </w:r>
      <w:r w:rsidR="005E2393">
        <w:t>dataset</w:t>
      </w:r>
      <w:r w:rsidR="00274FCB">
        <w:t>.</w:t>
      </w:r>
    </w:p>
    <w:p w14:paraId="218E1336" w14:textId="77777777" w:rsidR="0005022A" w:rsidRPr="007A13DC" w:rsidRDefault="0005022A" w:rsidP="005B31D4">
      <w:pPr>
        <w:pStyle w:val="ListParagraph"/>
        <w:spacing w:line="360" w:lineRule="auto"/>
        <w:ind w:left="1080"/>
        <w:jc w:val="both"/>
      </w:pPr>
    </w:p>
    <w:p w14:paraId="5D2C45D0" w14:textId="776E7DA6" w:rsidR="00E83D19" w:rsidRPr="00BC6DF7" w:rsidRDefault="00B80F20" w:rsidP="005B31D4">
      <w:pPr>
        <w:pStyle w:val="Heading2"/>
        <w:spacing w:line="360" w:lineRule="auto"/>
        <w:jc w:val="both"/>
      </w:pPr>
      <w:bookmarkStart w:id="85" w:name="_Toc128985396"/>
      <w:r w:rsidRPr="00BC6DF7">
        <w:t xml:space="preserve">Publish </w:t>
      </w:r>
      <w:r w:rsidR="005F296F">
        <w:t>d</w:t>
      </w:r>
      <w:r w:rsidR="00E83D19" w:rsidRPr="00BC6DF7">
        <w:t>ata</w:t>
      </w:r>
      <w:bookmarkEnd w:id="85"/>
      <w:r w:rsidR="00BC6DF7" w:rsidRPr="00BC6DF7">
        <w:t xml:space="preserve"> </w:t>
      </w:r>
    </w:p>
    <w:p w14:paraId="3D6DDE78" w14:textId="604CC972" w:rsidR="001215BB" w:rsidRDefault="000F42D5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990DE6">
        <w:rPr>
          <w:lang w:val="en-US"/>
        </w:rPr>
        <w:t>Each</w:t>
      </w:r>
      <w:r>
        <w:rPr>
          <w:lang w:val="en-US"/>
        </w:rPr>
        <w:t xml:space="preserve"> </w:t>
      </w:r>
      <w:r w:rsidR="005E2393">
        <w:rPr>
          <w:lang w:val="en-US"/>
        </w:rPr>
        <w:t>dataset</w:t>
      </w:r>
      <w:r>
        <w:rPr>
          <w:lang w:val="en-US"/>
        </w:rPr>
        <w:t xml:space="preserve"> to be exactly </w:t>
      </w:r>
      <w:r w:rsidR="00012241">
        <w:rPr>
          <w:lang w:val="en-US"/>
        </w:rPr>
        <w:t xml:space="preserve">1 </w:t>
      </w:r>
      <w:r>
        <w:rPr>
          <w:lang w:val="en-US"/>
        </w:rPr>
        <w:t xml:space="preserve">calendar </w:t>
      </w:r>
      <w:r w:rsidR="00012241">
        <w:rPr>
          <w:lang w:val="en-US"/>
        </w:rPr>
        <w:t xml:space="preserve">month </w:t>
      </w:r>
      <w:r>
        <w:rPr>
          <w:lang w:val="en-US"/>
        </w:rPr>
        <w:t>worth of readings</w:t>
      </w:r>
      <w:r w:rsidR="005B31D4">
        <w:rPr>
          <w:lang w:val="en-US"/>
        </w:rPr>
        <w:t>.</w:t>
      </w:r>
    </w:p>
    <w:p w14:paraId="434ECEC5" w14:textId="436DA481" w:rsidR="00E9103B" w:rsidRDefault="00E9103B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 </w:t>
      </w:r>
      <w:r w:rsidR="00AF3E06">
        <w:rPr>
          <w:lang w:val="en-US"/>
        </w:rPr>
        <w:t xml:space="preserve">provide a method to </w:t>
      </w:r>
      <w:r w:rsidR="00AE72D5">
        <w:rPr>
          <w:lang w:val="en-US"/>
        </w:rPr>
        <w:t xml:space="preserve">allow users </w:t>
      </w:r>
      <w:r w:rsidR="003F246A">
        <w:rPr>
          <w:lang w:val="en-US"/>
        </w:rPr>
        <w:t xml:space="preserve">to find </w:t>
      </w:r>
      <w:r w:rsidR="005E2393">
        <w:rPr>
          <w:lang w:val="en-US"/>
        </w:rPr>
        <w:t>dataset</w:t>
      </w:r>
      <w:r w:rsidR="003F246A">
        <w:rPr>
          <w:lang w:val="en-US"/>
        </w:rPr>
        <w:t xml:space="preserve"> efficiently</w:t>
      </w:r>
      <w:r w:rsidR="005B31D4">
        <w:rPr>
          <w:lang w:val="en-US"/>
        </w:rPr>
        <w:t>.</w:t>
      </w:r>
    </w:p>
    <w:p w14:paraId="44C9D122" w14:textId="469B0077" w:rsidR="00651393" w:rsidRPr="00651393" w:rsidRDefault="005E2393" w:rsidP="005B31D4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990DE6">
        <w:rPr>
          <w:lang w:val="en-US"/>
        </w:rPr>
        <w:t>Dataset</w:t>
      </w:r>
      <w:r w:rsidR="000F42D5" w:rsidRPr="00990DE6">
        <w:rPr>
          <w:lang w:val="en-US"/>
        </w:rPr>
        <w:t>s</w:t>
      </w:r>
      <w:r w:rsidR="001A6290">
        <w:rPr>
          <w:lang w:val="en-US"/>
        </w:rPr>
        <w:t xml:space="preserve"> with huge time-gaps</w:t>
      </w:r>
      <w:r w:rsidR="009B283E">
        <w:rPr>
          <w:lang w:val="en-US"/>
        </w:rPr>
        <w:t xml:space="preserve"> or </w:t>
      </w:r>
      <w:r>
        <w:rPr>
          <w:lang w:val="en-US"/>
        </w:rPr>
        <w:t>dataset</w:t>
      </w:r>
      <w:r w:rsidR="000F42D5">
        <w:rPr>
          <w:lang w:val="en-US"/>
        </w:rPr>
        <w:t>s</w:t>
      </w:r>
      <w:r w:rsidR="009B283E">
        <w:rPr>
          <w:lang w:val="en-US"/>
        </w:rPr>
        <w:t xml:space="preserve"> with outliers</w:t>
      </w:r>
      <w:r w:rsidR="00CD43B4">
        <w:rPr>
          <w:lang w:val="en-US"/>
        </w:rPr>
        <w:t xml:space="preserve"> </w:t>
      </w:r>
      <w:r w:rsidR="000F42D5">
        <w:rPr>
          <w:lang w:val="en-US"/>
        </w:rPr>
        <w:t xml:space="preserve">are </w:t>
      </w:r>
      <w:r w:rsidR="003F246A">
        <w:rPr>
          <w:lang w:val="en-US"/>
        </w:rPr>
        <w:t xml:space="preserve">to be </w:t>
      </w:r>
      <w:r w:rsidR="000F42D5">
        <w:rPr>
          <w:lang w:val="en-US"/>
        </w:rPr>
        <w:t>rejected and placed into a separate folder</w:t>
      </w:r>
      <w:r w:rsidR="005B31D4">
        <w:rPr>
          <w:lang w:val="en-US"/>
        </w:rPr>
        <w:t>.</w:t>
      </w:r>
    </w:p>
    <w:sectPr w:rsidR="00651393" w:rsidRPr="00651393" w:rsidSect="003D3BE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B691" w14:textId="77777777" w:rsidR="006B7EFC" w:rsidRDefault="006B7EFC" w:rsidP="00ED4714">
      <w:pPr>
        <w:spacing w:after="0" w:line="240" w:lineRule="auto"/>
      </w:pPr>
      <w:r>
        <w:separator/>
      </w:r>
    </w:p>
  </w:endnote>
  <w:endnote w:type="continuationSeparator" w:id="0">
    <w:p w14:paraId="7646F7DF" w14:textId="77777777" w:rsidR="006B7EFC" w:rsidRDefault="006B7EFC" w:rsidP="00ED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12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4AE36" w14:textId="0DF244DD" w:rsidR="00ED4714" w:rsidRDefault="00ED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D5552" w14:textId="77777777" w:rsidR="00ED4714" w:rsidRDefault="00ED4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B5DE" w14:textId="77777777" w:rsidR="006B7EFC" w:rsidRDefault="006B7EFC" w:rsidP="00ED4714">
      <w:pPr>
        <w:spacing w:after="0" w:line="240" w:lineRule="auto"/>
      </w:pPr>
      <w:r>
        <w:separator/>
      </w:r>
    </w:p>
  </w:footnote>
  <w:footnote w:type="continuationSeparator" w:id="0">
    <w:p w14:paraId="36BF48A8" w14:textId="77777777" w:rsidR="006B7EFC" w:rsidRDefault="006B7EFC" w:rsidP="00ED4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22F0" w14:textId="22EB984E" w:rsidR="00ED4714" w:rsidRPr="00ED4714" w:rsidRDefault="00ED4714" w:rsidP="00ED4714">
    <w:pPr>
      <w:pStyle w:val="Header"/>
      <w:jc w:val="right"/>
      <w:rPr>
        <w:lang w:val="en-US"/>
      </w:rPr>
    </w:pPr>
    <w:r>
      <w:rPr>
        <w:lang w:val="en-US"/>
      </w:rPr>
      <w:t>USER REQUIREMENTS</w:t>
    </w:r>
    <w:r w:rsidR="000D6165">
      <w:rPr>
        <w:lang w:val="en-US"/>
      </w:rPr>
      <w:t>_</w:t>
    </w:r>
    <w:r>
      <w:rPr>
        <w:lang w:val="en-US"/>
      </w:rPr>
      <w:t xml:space="preserve">DATA </w:t>
    </w:r>
    <w:r w:rsidR="000D6165">
      <w:rPr>
        <w:lang w:val="en-US"/>
      </w:rPr>
      <w:t xml:space="preserve">PRE-PROCESSING </w:t>
    </w:r>
    <w:r>
      <w:rPr>
        <w:lang w:val="en-US"/>
      </w:rPr>
      <w:t>PIPELINE</w:t>
    </w:r>
    <w:r w:rsidR="000D6165">
      <w:rPr>
        <w:lang w:val="en-US"/>
      </w:rPr>
      <w:t>_</w:t>
    </w:r>
    <w:r>
      <w:rPr>
        <w:lang w:val="en-US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EC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EA3F9F"/>
    <w:multiLevelType w:val="multilevel"/>
    <w:tmpl w:val="103C3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C2F43D6"/>
    <w:multiLevelType w:val="hybridMultilevel"/>
    <w:tmpl w:val="95B6082C"/>
    <w:lvl w:ilvl="0" w:tplc="1E8889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7060B"/>
    <w:multiLevelType w:val="multilevel"/>
    <w:tmpl w:val="C6BE1B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BC1326"/>
    <w:multiLevelType w:val="hybridMultilevel"/>
    <w:tmpl w:val="3A44A0A4"/>
    <w:lvl w:ilvl="0" w:tplc="8D52EC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63F1"/>
    <w:multiLevelType w:val="hybridMultilevel"/>
    <w:tmpl w:val="AC9203D6"/>
    <w:lvl w:ilvl="0" w:tplc="7276A5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8E44CF"/>
    <w:multiLevelType w:val="hybridMultilevel"/>
    <w:tmpl w:val="3056B2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45176">
    <w:abstractNumId w:val="3"/>
  </w:num>
  <w:num w:numId="2" w16cid:durableId="1048601970">
    <w:abstractNumId w:val="5"/>
  </w:num>
  <w:num w:numId="3" w16cid:durableId="1621377449">
    <w:abstractNumId w:val="2"/>
  </w:num>
  <w:num w:numId="4" w16cid:durableId="2075421540">
    <w:abstractNumId w:val="4"/>
  </w:num>
  <w:num w:numId="5" w16cid:durableId="1163931083">
    <w:abstractNumId w:val="1"/>
  </w:num>
  <w:num w:numId="6" w16cid:durableId="1471363165">
    <w:abstractNumId w:val="0"/>
  </w:num>
  <w:num w:numId="7" w16cid:durableId="182616827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ROY CHIANG">
    <w15:presenceInfo w15:providerId="AD" w15:userId="S::E707562@edpr.com::0dbefd43-ae10-46a9-acce-ad86e80c5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46"/>
    <w:rsid w:val="00002456"/>
    <w:rsid w:val="00006623"/>
    <w:rsid w:val="00012241"/>
    <w:rsid w:val="0001386E"/>
    <w:rsid w:val="000164CD"/>
    <w:rsid w:val="000242EE"/>
    <w:rsid w:val="00024328"/>
    <w:rsid w:val="00042C11"/>
    <w:rsid w:val="0004338F"/>
    <w:rsid w:val="0005022A"/>
    <w:rsid w:val="00054B7E"/>
    <w:rsid w:val="000629B9"/>
    <w:rsid w:val="000707D6"/>
    <w:rsid w:val="000875AB"/>
    <w:rsid w:val="0009115F"/>
    <w:rsid w:val="00095625"/>
    <w:rsid w:val="000972AC"/>
    <w:rsid w:val="000A211F"/>
    <w:rsid w:val="000A425F"/>
    <w:rsid w:val="000B3100"/>
    <w:rsid w:val="000B3F22"/>
    <w:rsid w:val="000D6165"/>
    <w:rsid w:val="000E74C5"/>
    <w:rsid w:val="000E7980"/>
    <w:rsid w:val="000F42D5"/>
    <w:rsid w:val="000F7739"/>
    <w:rsid w:val="0010153B"/>
    <w:rsid w:val="00104734"/>
    <w:rsid w:val="00107785"/>
    <w:rsid w:val="00110306"/>
    <w:rsid w:val="001131D9"/>
    <w:rsid w:val="001215BB"/>
    <w:rsid w:val="0012577F"/>
    <w:rsid w:val="00126343"/>
    <w:rsid w:val="00154C08"/>
    <w:rsid w:val="00166B9A"/>
    <w:rsid w:val="001A6290"/>
    <w:rsid w:val="001B2BE2"/>
    <w:rsid w:val="001B2D3E"/>
    <w:rsid w:val="001B348A"/>
    <w:rsid w:val="001C02AB"/>
    <w:rsid w:val="001C10EA"/>
    <w:rsid w:val="001C135B"/>
    <w:rsid w:val="001C13F4"/>
    <w:rsid w:val="001C2E83"/>
    <w:rsid w:val="001C3689"/>
    <w:rsid w:val="001D13E5"/>
    <w:rsid w:val="001E2D1D"/>
    <w:rsid w:val="001F573B"/>
    <w:rsid w:val="002002BC"/>
    <w:rsid w:val="00203EDC"/>
    <w:rsid w:val="00210947"/>
    <w:rsid w:val="002134BC"/>
    <w:rsid w:val="002411FA"/>
    <w:rsid w:val="002463A3"/>
    <w:rsid w:val="002463AF"/>
    <w:rsid w:val="00253F00"/>
    <w:rsid w:val="00266E34"/>
    <w:rsid w:val="00274FCB"/>
    <w:rsid w:val="00277136"/>
    <w:rsid w:val="002935B7"/>
    <w:rsid w:val="002A47E7"/>
    <w:rsid w:val="002B1700"/>
    <w:rsid w:val="002B5824"/>
    <w:rsid w:val="002B6653"/>
    <w:rsid w:val="002B775C"/>
    <w:rsid w:val="002C6555"/>
    <w:rsid w:val="002C7F17"/>
    <w:rsid w:val="002D04A0"/>
    <w:rsid w:val="002D4B73"/>
    <w:rsid w:val="002E54DF"/>
    <w:rsid w:val="002F15DE"/>
    <w:rsid w:val="002F4FFB"/>
    <w:rsid w:val="00303F43"/>
    <w:rsid w:val="00305BEF"/>
    <w:rsid w:val="00315B8D"/>
    <w:rsid w:val="00315F39"/>
    <w:rsid w:val="0031720C"/>
    <w:rsid w:val="00330F63"/>
    <w:rsid w:val="003311F4"/>
    <w:rsid w:val="00357714"/>
    <w:rsid w:val="00361946"/>
    <w:rsid w:val="0036335B"/>
    <w:rsid w:val="00371B5F"/>
    <w:rsid w:val="00372061"/>
    <w:rsid w:val="003A058B"/>
    <w:rsid w:val="003A1E30"/>
    <w:rsid w:val="003A33C7"/>
    <w:rsid w:val="003B5E24"/>
    <w:rsid w:val="003B78EA"/>
    <w:rsid w:val="003D3BEA"/>
    <w:rsid w:val="003D6997"/>
    <w:rsid w:val="003E1958"/>
    <w:rsid w:val="003E72E8"/>
    <w:rsid w:val="003F02F1"/>
    <w:rsid w:val="003F246A"/>
    <w:rsid w:val="004052A1"/>
    <w:rsid w:val="004158D8"/>
    <w:rsid w:val="004179B1"/>
    <w:rsid w:val="00425183"/>
    <w:rsid w:val="004379A3"/>
    <w:rsid w:val="00440694"/>
    <w:rsid w:val="00456CE8"/>
    <w:rsid w:val="00470B9D"/>
    <w:rsid w:val="00473D18"/>
    <w:rsid w:val="00475C04"/>
    <w:rsid w:val="00480823"/>
    <w:rsid w:val="00496A72"/>
    <w:rsid w:val="004B02EE"/>
    <w:rsid w:val="004B7CD8"/>
    <w:rsid w:val="004C0BAF"/>
    <w:rsid w:val="004C175F"/>
    <w:rsid w:val="004C3417"/>
    <w:rsid w:val="004C50F6"/>
    <w:rsid w:val="004D3E8E"/>
    <w:rsid w:val="004D50E3"/>
    <w:rsid w:val="004D5500"/>
    <w:rsid w:val="004E0AFB"/>
    <w:rsid w:val="004E0E65"/>
    <w:rsid w:val="00510817"/>
    <w:rsid w:val="00540768"/>
    <w:rsid w:val="00544121"/>
    <w:rsid w:val="00545C14"/>
    <w:rsid w:val="00557695"/>
    <w:rsid w:val="00563444"/>
    <w:rsid w:val="005912DA"/>
    <w:rsid w:val="005950D0"/>
    <w:rsid w:val="00597B13"/>
    <w:rsid w:val="005A2F65"/>
    <w:rsid w:val="005A4519"/>
    <w:rsid w:val="005A7129"/>
    <w:rsid w:val="005B31D4"/>
    <w:rsid w:val="005B4C85"/>
    <w:rsid w:val="005C446D"/>
    <w:rsid w:val="005D3D50"/>
    <w:rsid w:val="005D43AB"/>
    <w:rsid w:val="005E1E30"/>
    <w:rsid w:val="005E2196"/>
    <w:rsid w:val="005E2393"/>
    <w:rsid w:val="005E74D5"/>
    <w:rsid w:val="005F296F"/>
    <w:rsid w:val="005F40EE"/>
    <w:rsid w:val="005F7C03"/>
    <w:rsid w:val="0060448D"/>
    <w:rsid w:val="00612198"/>
    <w:rsid w:val="006153CE"/>
    <w:rsid w:val="00621643"/>
    <w:rsid w:val="00622AD7"/>
    <w:rsid w:val="006239B4"/>
    <w:rsid w:val="006243EC"/>
    <w:rsid w:val="00624D0D"/>
    <w:rsid w:val="006271AB"/>
    <w:rsid w:val="006421EE"/>
    <w:rsid w:val="00646D6C"/>
    <w:rsid w:val="00651393"/>
    <w:rsid w:val="0065372B"/>
    <w:rsid w:val="00656F33"/>
    <w:rsid w:val="0066375F"/>
    <w:rsid w:val="006644FB"/>
    <w:rsid w:val="00666E75"/>
    <w:rsid w:val="00670D95"/>
    <w:rsid w:val="00671C76"/>
    <w:rsid w:val="0068267D"/>
    <w:rsid w:val="00684D40"/>
    <w:rsid w:val="00687B80"/>
    <w:rsid w:val="006905DE"/>
    <w:rsid w:val="00693949"/>
    <w:rsid w:val="006A4A6E"/>
    <w:rsid w:val="006B3C1B"/>
    <w:rsid w:val="006B5526"/>
    <w:rsid w:val="006B58ED"/>
    <w:rsid w:val="006B7EFC"/>
    <w:rsid w:val="006C7A45"/>
    <w:rsid w:val="006D3F48"/>
    <w:rsid w:val="006E1B59"/>
    <w:rsid w:val="006E448E"/>
    <w:rsid w:val="006F7AF9"/>
    <w:rsid w:val="007036AB"/>
    <w:rsid w:val="00712D13"/>
    <w:rsid w:val="007272FD"/>
    <w:rsid w:val="007300AD"/>
    <w:rsid w:val="00732C4C"/>
    <w:rsid w:val="00732DB7"/>
    <w:rsid w:val="00733971"/>
    <w:rsid w:val="00742C9C"/>
    <w:rsid w:val="00743A52"/>
    <w:rsid w:val="00744F7D"/>
    <w:rsid w:val="007619E2"/>
    <w:rsid w:val="007855E1"/>
    <w:rsid w:val="00796BE6"/>
    <w:rsid w:val="007A13DC"/>
    <w:rsid w:val="007A40F9"/>
    <w:rsid w:val="007A419A"/>
    <w:rsid w:val="007A6547"/>
    <w:rsid w:val="007B792D"/>
    <w:rsid w:val="007E34E5"/>
    <w:rsid w:val="007E7837"/>
    <w:rsid w:val="007F5DC9"/>
    <w:rsid w:val="007F5FED"/>
    <w:rsid w:val="007F72B5"/>
    <w:rsid w:val="00803E49"/>
    <w:rsid w:val="008049D7"/>
    <w:rsid w:val="00812C05"/>
    <w:rsid w:val="0081485F"/>
    <w:rsid w:val="00832004"/>
    <w:rsid w:val="00842442"/>
    <w:rsid w:val="0084433A"/>
    <w:rsid w:val="00847071"/>
    <w:rsid w:val="00867F25"/>
    <w:rsid w:val="00871FD2"/>
    <w:rsid w:val="008752FA"/>
    <w:rsid w:val="00882105"/>
    <w:rsid w:val="00890062"/>
    <w:rsid w:val="00890D17"/>
    <w:rsid w:val="00892EF4"/>
    <w:rsid w:val="008A7A87"/>
    <w:rsid w:val="008B5B97"/>
    <w:rsid w:val="008B6054"/>
    <w:rsid w:val="008C6109"/>
    <w:rsid w:val="008C68E4"/>
    <w:rsid w:val="008D1A25"/>
    <w:rsid w:val="008E4E8B"/>
    <w:rsid w:val="008F0EF6"/>
    <w:rsid w:val="00902BFF"/>
    <w:rsid w:val="009043A2"/>
    <w:rsid w:val="00911A29"/>
    <w:rsid w:val="009167FB"/>
    <w:rsid w:val="00917CCD"/>
    <w:rsid w:val="00923A9E"/>
    <w:rsid w:val="00925175"/>
    <w:rsid w:val="0092601D"/>
    <w:rsid w:val="009329CB"/>
    <w:rsid w:val="0093401E"/>
    <w:rsid w:val="0093555F"/>
    <w:rsid w:val="00937E53"/>
    <w:rsid w:val="00945FDF"/>
    <w:rsid w:val="0094792F"/>
    <w:rsid w:val="00951772"/>
    <w:rsid w:val="00952E72"/>
    <w:rsid w:val="00960211"/>
    <w:rsid w:val="0096780C"/>
    <w:rsid w:val="00973B3C"/>
    <w:rsid w:val="00980E8A"/>
    <w:rsid w:val="009865EF"/>
    <w:rsid w:val="00990DE6"/>
    <w:rsid w:val="009A02A5"/>
    <w:rsid w:val="009B283E"/>
    <w:rsid w:val="009D487E"/>
    <w:rsid w:val="009D7D4A"/>
    <w:rsid w:val="009E0933"/>
    <w:rsid w:val="009E1444"/>
    <w:rsid w:val="009E41CA"/>
    <w:rsid w:val="009E7239"/>
    <w:rsid w:val="009F67C1"/>
    <w:rsid w:val="00A10149"/>
    <w:rsid w:val="00A20E3F"/>
    <w:rsid w:val="00A2353A"/>
    <w:rsid w:val="00A375F8"/>
    <w:rsid w:val="00A40569"/>
    <w:rsid w:val="00A52029"/>
    <w:rsid w:val="00A6025D"/>
    <w:rsid w:val="00A734C2"/>
    <w:rsid w:val="00A7748C"/>
    <w:rsid w:val="00A81767"/>
    <w:rsid w:val="00A82F9F"/>
    <w:rsid w:val="00A86E4A"/>
    <w:rsid w:val="00AA0908"/>
    <w:rsid w:val="00AA6033"/>
    <w:rsid w:val="00AB7FA3"/>
    <w:rsid w:val="00AD273F"/>
    <w:rsid w:val="00AD7769"/>
    <w:rsid w:val="00AD7D05"/>
    <w:rsid w:val="00AE3751"/>
    <w:rsid w:val="00AE640C"/>
    <w:rsid w:val="00AE72D5"/>
    <w:rsid w:val="00AF3E06"/>
    <w:rsid w:val="00B019FB"/>
    <w:rsid w:val="00B01DE1"/>
    <w:rsid w:val="00B1341A"/>
    <w:rsid w:val="00B20C2A"/>
    <w:rsid w:val="00B2407B"/>
    <w:rsid w:val="00B27711"/>
    <w:rsid w:val="00B31199"/>
    <w:rsid w:val="00B350F8"/>
    <w:rsid w:val="00B4037E"/>
    <w:rsid w:val="00B4065B"/>
    <w:rsid w:val="00B46FC1"/>
    <w:rsid w:val="00B75412"/>
    <w:rsid w:val="00B80F20"/>
    <w:rsid w:val="00B83E3D"/>
    <w:rsid w:val="00BA2802"/>
    <w:rsid w:val="00BA776F"/>
    <w:rsid w:val="00BB1012"/>
    <w:rsid w:val="00BB49A2"/>
    <w:rsid w:val="00BC1FD3"/>
    <w:rsid w:val="00BC6DF7"/>
    <w:rsid w:val="00BD29A1"/>
    <w:rsid w:val="00BE2E03"/>
    <w:rsid w:val="00C037A8"/>
    <w:rsid w:val="00C1547B"/>
    <w:rsid w:val="00C15E92"/>
    <w:rsid w:val="00C274A0"/>
    <w:rsid w:val="00C3451E"/>
    <w:rsid w:val="00C36209"/>
    <w:rsid w:val="00C50B59"/>
    <w:rsid w:val="00C50E7D"/>
    <w:rsid w:val="00C601A0"/>
    <w:rsid w:val="00C61902"/>
    <w:rsid w:val="00C6250C"/>
    <w:rsid w:val="00C626E1"/>
    <w:rsid w:val="00C62831"/>
    <w:rsid w:val="00C77086"/>
    <w:rsid w:val="00C80484"/>
    <w:rsid w:val="00C81CE4"/>
    <w:rsid w:val="00C82F64"/>
    <w:rsid w:val="00C93DD3"/>
    <w:rsid w:val="00C950F7"/>
    <w:rsid w:val="00CA19D3"/>
    <w:rsid w:val="00CA4E31"/>
    <w:rsid w:val="00CB39B6"/>
    <w:rsid w:val="00CB799B"/>
    <w:rsid w:val="00CC4732"/>
    <w:rsid w:val="00CC5CCC"/>
    <w:rsid w:val="00CC7591"/>
    <w:rsid w:val="00CD10D6"/>
    <w:rsid w:val="00CD43B4"/>
    <w:rsid w:val="00CF5216"/>
    <w:rsid w:val="00D015CC"/>
    <w:rsid w:val="00D056EA"/>
    <w:rsid w:val="00D0753D"/>
    <w:rsid w:val="00D10B8B"/>
    <w:rsid w:val="00D145BA"/>
    <w:rsid w:val="00D17EE1"/>
    <w:rsid w:val="00D2476D"/>
    <w:rsid w:val="00D31EB3"/>
    <w:rsid w:val="00D356C4"/>
    <w:rsid w:val="00D35EA0"/>
    <w:rsid w:val="00D36FBE"/>
    <w:rsid w:val="00D40EF1"/>
    <w:rsid w:val="00D57D15"/>
    <w:rsid w:val="00D57ECC"/>
    <w:rsid w:val="00D70BB4"/>
    <w:rsid w:val="00D71573"/>
    <w:rsid w:val="00D75777"/>
    <w:rsid w:val="00DA5393"/>
    <w:rsid w:val="00DC2FB8"/>
    <w:rsid w:val="00DC58CB"/>
    <w:rsid w:val="00DD2610"/>
    <w:rsid w:val="00DF1138"/>
    <w:rsid w:val="00E02A62"/>
    <w:rsid w:val="00E04002"/>
    <w:rsid w:val="00E11BA3"/>
    <w:rsid w:val="00E21196"/>
    <w:rsid w:val="00E244C8"/>
    <w:rsid w:val="00E2607B"/>
    <w:rsid w:val="00E401EA"/>
    <w:rsid w:val="00E50CBF"/>
    <w:rsid w:val="00E56E5E"/>
    <w:rsid w:val="00E72C7D"/>
    <w:rsid w:val="00E817FD"/>
    <w:rsid w:val="00E83D19"/>
    <w:rsid w:val="00E85220"/>
    <w:rsid w:val="00E86FBD"/>
    <w:rsid w:val="00E8765E"/>
    <w:rsid w:val="00E9103B"/>
    <w:rsid w:val="00E911AB"/>
    <w:rsid w:val="00E9185E"/>
    <w:rsid w:val="00E921A7"/>
    <w:rsid w:val="00EA065C"/>
    <w:rsid w:val="00EA26A8"/>
    <w:rsid w:val="00EA4996"/>
    <w:rsid w:val="00EA4C52"/>
    <w:rsid w:val="00EB0E56"/>
    <w:rsid w:val="00EB27EA"/>
    <w:rsid w:val="00EC3057"/>
    <w:rsid w:val="00ED4711"/>
    <w:rsid w:val="00ED4714"/>
    <w:rsid w:val="00ED5885"/>
    <w:rsid w:val="00EF16A3"/>
    <w:rsid w:val="00EF2320"/>
    <w:rsid w:val="00EF46D3"/>
    <w:rsid w:val="00EF6935"/>
    <w:rsid w:val="00EF76B3"/>
    <w:rsid w:val="00F00188"/>
    <w:rsid w:val="00F00EF2"/>
    <w:rsid w:val="00F06B80"/>
    <w:rsid w:val="00F07CC6"/>
    <w:rsid w:val="00F07E06"/>
    <w:rsid w:val="00F12687"/>
    <w:rsid w:val="00F31E3D"/>
    <w:rsid w:val="00F323EF"/>
    <w:rsid w:val="00F32AB5"/>
    <w:rsid w:val="00F33532"/>
    <w:rsid w:val="00F40592"/>
    <w:rsid w:val="00F422DE"/>
    <w:rsid w:val="00F4493A"/>
    <w:rsid w:val="00F50384"/>
    <w:rsid w:val="00F56F7D"/>
    <w:rsid w:val="00F57AF3"/>
    <w:rsid w:val="00F67D33"/>
    <w:rsid w:val="00F7463B"/>
    <w:rsid w:val="00F800A2"/>
    <w:rsid w:val="00F8355E"/>
    <w:rsid w:val="00F842AB"/>
    <w:rsid w:val="00F90B92"/>
    <w:rsid w:val="00F92A9C"/>
    <w:rsid w:val="00FA0B70"/>
    <w:rsid w:val="00FB2C74"/>
    <w:rsid w:val="00FD0443"/>
    <w:rsid w:val="00FE17FD"/>
    <w:rsid w:val="00FE5CC2"/>
    <w:rsid w:val="00FE6FEE"/>
    <w:rsid w:val="00FE7314"/>
    <w:rsid w:val="00FE746E"/>
    <w:rsid w:val="00FF39CD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089B"/>
  <w15:chartTrackingRefBased/>
  <w15:docId w15:val="{C4B4BA63-3EE6-4F69-A090-1981FD6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51393"/>
    <w:pPr>
      <w:numPr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11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2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87B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7B80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6B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6B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6B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1393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139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14"/>
  </w:style>
  <w:style w:type="paragraph" w:styleId="Footer">
    <w:name w:val="footer"/>
    <w:basedOn w:val="Normal"/>
    <w:link w:val="FooterChar"/>
    <w:uiPriority w:val="99"/>
    <w:unhideWhenUsed/>
    <w:rsid w:val="00ED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14"/>
  </w:style>
  <w:style w:type="table" w:styleId="TableGrid">
    <w:name w:val="Table Grid"/>
    <w:basedOn w:val="TableNormal"/>
    <w:uiPriority w:val="39"/>
    <w:rsid w:val="00FE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2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C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4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32AE-3A73-4689-9E17-CFEFD320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for Data Pre-processing Pipeline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for Data Pre-processing Pipeline</dc:title>
  <dc:subject/>
  <dc:creator>PREPARED BY: ALROY CHIANG</dc:creator>
  <cp:keywords/>
  <dc:description/>
  <cp:lastModifiedBy>ALROY CHIANG</cp:lastModifiedBy>
  <cp:revision>1</cp:revision>
  <dcterms:created xsi:type="dcterms:W3CDTF">2023-01-11T03:07:00Z</dcterms:created>
  <dcterms:modified xsi:type="dcterms:W3CDTF">2023-04-24T01:24:00Z</dcterms:modified>
</cp:coreProperties>
</file>