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2232432"/>
        <w:docPartObj>
          <w:docPartGallery w:val="Cover Pages"/>
          <w:docPartUnique/>
        </w:docPartObj>
      </w:sdtPr>
      <w:sdtEndPr>
        <w:rPr>
          <w:lang w:val="en-US"/>
        </w:rPr>
      </w:sdtEndPr>
      <w:sdtContent>
        <w:p w14:paraId="32C9CCD9" w14:textId="4E474233" w:rsidR="00687B80" w:rsidRDefault="00687B80"/>
        <w:p w14:paraId="5AE64481" w14:textId="7930BBE2" w:rsidR="00687B80" w:rsidRDefault="00687B80" w:rsidP="00CA64DB">
          <w:pPr>
            <w:ind w:left="0"/>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82880" distR="182880" simplePos="0" relativeHeight="251644928" behindDoc="0" locked="0" layoutInCell="1" allowOverlap="1" wp14:anchorId="449201F4" wp14:editId="43B5C004">
                    <wp:simplePos x="0" y="0"/>
                    <wp:positionH relativeFrom="margin">
                      <wp:align>left</wp:align>
                    </wp:positionH>
                    <wp:positionV relativeFrom="page">
                      <wp:posOffset>5774690</wp:posOffset>
                    </wp:positionV>
                    <wp:extent cx="5692775" cy="2927350"/>
                    <wp:effectExtent l="0" t="0" r="3175"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692775" cy="292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1A6CB" w14:textId="12DABEF7" w:rsidR="00687B80" w:rsidRDefault="00000000" w:rsidP="007855E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56ABF">
                                      <w:rPr>
                                        <w:color w:val="4472C4" w:themeColor="accent1"/>
                                        <w:sz w:val="72"/>
                                        <w:szCs w:val="72"/>
                                      </w:rPr>
                                      <w:t>Software D</w:t>
                                    </w:r>
                                    <w:r w:rsidR="00E839AB">
                                      <w:rPr>
                                        <w:color w:val="4472C4" w:themeColor="accent1"/>
                                        <w:sz w:val="72"/>
                                        <w:szCs w:val="72"/>
                                      </w:rPr>
                                      <w:t xml:space="preserve">esign for </w:t>
                                    </w:r>
                                    <w:r w:rsidR="00E56ABF">
                                      <w:rPr>
                                        <w:color w:val="4472C4" w:themeColor="accent1"/>
                                        <w:sz w:val="72"/>
                                        <w:szCs w:val="72"/>
                                      </w:rPr>
                                      <w:t>D</w:t>
                                    </w:r>
                                    <w:r w:rsidR="00E839AB">
                                      <w:rPr>
                                        <w:color w:val="4472C4" w:themeColor="accent1"/>
                                        <w:sz w:val="72"/>
                                        <w:szCs w:val="72"/>
                                      </w:rPr>
                                      <w:t xml:space="preserve">ata </w:t>
                                    </w:r>
                                    <w:r w:rsidR="005C2FA0">
                                      <w:rPr>
                                        <w:color w:val="4472C4" w:themeColor="accent1"/>
                                        <w:sz w:val="72"/>
                                        <w:szCs w:val="72"/>
                                      </w:rPr>
                                      <w:t xml:space="preserve">Pre-processing </w:t>
                                    </w:r>
                                    <w:r w:rsidR="00E56ABF">
                                      <w:rPr>
                                        <w:color w:val="4472C4" w:themeColor="accent1"/>
                                        <w:sz w:val="72"/>
                                        <w:szCs w:val="72"/>
                                      </w:rPr>
                                      <w:t>P</w:t>
                                    </w:r>
                                    <w:r w:rsidR="00E839AB">
                                      <w:rPr>
                                        <w:color w:val="4472C4" w:themeColor="accent1"/>
                                        <w:sz w:val="72"/>
                                        <w:szCs w:val="72"/>
                                      </w:rPr>
                                      <w:t>ipeline</w:t>
                                    </w:r>
                                  </w:sdtContent>
                                </w:sdt>
                              </w:p>
                              <w:p w14:paraId="0E4EE41D" w14:textId="5B450DFC" w:rsidR="00E56ABF" w:rsidRPr="00E56ABF" w:rsidRDefault="00E56ABF" w:rsidP="007855E1">
                                <w:pPr>
                                  <w:pStyle w:val="NoSpacing"/>
                                  <w:spacing w:before="40" w:after="560" w:line="216" w:lineRule="auto"/>
                                  <w:rPr>
                                    <w:color w:val="4472C4" w:themeColor="accent1"/>
                                    <w:sz w:val="40"/>
                                    <w:szCs w:val="40"/>
                                  </w:rPr>
                                </w:pPr>
                                <w:r w:rsidRPr="00E56ABF">
                                  <w:rPr>
                                    <w:color w:val="4472C4" w:themeColor="accent1"/>
                                    <w:sz w:val="40"/>
                                    <w:szCs w:val="40"/>
                                  </w:rPr>
                                  <w:t>Version 1.0</w:t>
                                </w:r>
                              </w:p>
                              <w:p w14:paraId="15A521A5" w14:textId="0B3A2636" w:rsidR="00FD0443"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528479138"/>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155764099"/>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816920451"/>
                                                <w:dataBinding w:prefixMappings="xmlns:ns0='http://purl.org/dc/elements/1.1/' xmlns:ns1='http://schemas.openxmlformats.org/package/2006/metadata/core-properties' " w:xpath="/ns1:coreProperties[1]/ns0:creator[1]" w:storeItemID="{6C3C8BC8-F283-45AE-878A-BAB7291924A1}"/>
                                                <w:text/>
                                              </w:sdtPr>
                                              <w:sdtContent>
                                                <w:r w:rsidR="00E56ABF">
                                                  <w:rPr>
                                                    <w:caps/>
                                                    <w:color w:val="5B9BD5" w:themeColor="accent5"/>
                                                    <w:sz w:val="24"/>
                                                    <w:szCs w:val="24"/>
                                                  </w:rPr>
                                                  <w:t xml:space="preserve">prepared by: </w:t>
                                                </w:r>
                                                <w:r w:rsidR="00FD0443">
                                                  <w:rPr>
                                                    <w:caps/>
                                                    <w:color w:val="5B9BD5" w:themeColor="accent5"/>
                                                    <w:sz w:val="24"/>
                                                    <w:szCs w:val="24"/>
                                                  </w:rPr>
                                                  <w:t>ALROY CHIANG</w:t>
                                                </w:r>
                                              </w:sdtContent>
                                            </w:sdt>
                                          </w:sdtContent>
                                        </w:sdt>
                                      </w:sdtContent>
                                    </w:sdt>
                                  </w:sdtContent>
                                </w:sdt>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p>
                              <w:p w14:paraId="1EF554EF" w14:textId="77777777" w:rsidR="00E56ABF" w:rsidRDefault="00E56ABF">
                                <w:pPr>
                                  <w:pStyle w:val="NoSpacing"/>
                                  <w:spacing w:before="80" w:after="40"/>
                                  <w:rPr>
                                    <w:caps/>
                                    <w:color w:val="5B9BD5" w:themeColor="accent5"/>
                                    <w:sz w:val="24"/>
                                    <w:szCs w:val="24"/>
                                  </w:rPr>
                                </w:pPr>
                                <w:r>
                                  <w:rPr>
                                    <w:caps/>
                                    <w:color w:val="5B9BD5" w:themeColor="accent5"/>
                                    <w:sz w:val="24"/>
                                    <w:szCs w:val="24"/>
                                  </w:rPr>
                                  <w:t>organization: edpr sunseap</w:t>
                                </w:r>
                              </w:p>
                              <w:p w14:paraId="4FF09FA2" w14:textId="4FB002F3" w:rsidR="00FD0443" w:rsidRDefault="00E56ABF">
                                <w:pPr>
                                  <w:pStyle w:val="NoSpacing"/>
                                  <w:spacing w:before="80" w:after="40"/>
                                  <w:rPr>
                                    <w:caps/>
                                    <w:color w:val="5B9BD5" w:themeColor="accent5"/>
                                    <w:sz w:val="24"/>
                                    <w:szCs w:val="24"/>
                                  </w:rPr>
                                </w:pPr>
                                <w:r>
                                  <w:rPr>
                                    <w:caps/>
                                    <w:color w:val="5B9BD5" w:themeColor="accent5"/>
                                    <w:sz w:val="24"/>
                                    <w:szCs w:val="24"/>
                                  </w:rPr>
                                  <w:t xml:space="preserve">Date: </w:t>
                                </w:r>
                                <w:r w:rsidR="00AF4966">
                                  <w:rPr>
                                    <w:caps/>
                                    <w:color w:val="5B9BD5" w:themeColor="accent5"/>
                                    <w:sz w:val="24"/>
                                    <w:szCs w:val="24"/>
                                  </w:rPr>
                                  <w:t>31</w:t>
                                </w:r>
                                <w:r w:rsidR="00C6250C">
                                  <w:rPr>
                                    <w:caps/>
                                    <w:color w:val="5B9BD5" w:themeColor="accent5"/>
                                    <w:sz w:val="24"/>
                                    <w:szCs w:val="24"/>
                                  </w:rPr>
                                  <w:t>-</w:t>
                                </w:r>
                                <w:r w:rsidR="00AF4966">
                                  <w:rPr>
                                    <w:caps/>
                                    <w:color w:val="5B9BD5" w:themeColor="accent5"/>
                                    <w:sz w:val="24"/>
                                    <w:szCs w:val="24"/>
                                  </w:rPr>
                                  <w:t>0</w:t>
                                </w:r>
                                <w:r w:rsidR="00C6250C">
                                  <w:rPr>
                                    <w:caps/>
                                    <w:color w:val="5B9BD5" w:themeColor="accent5"/>
                                    <w:sz w:val="24"/>
                                    <w:szCs w:val="24"/>
                                  </w:rPr>
                                  <w:t>1-2023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49201F4" id="_x0000_t202" coordsize="21600,21600" o:spt="202" path="m,l,21600r21600,l21600,xe">
                    <v:stroke joinstyle="miter"/>
                    <v:path gradientshapeok="t" o:connecttype="rect"/>
                  </v:shapetype>
                  <v:shape id="Text Box 131" o:spid="_x0000_s1026" type="#_x0000_t202" style="position:absolute;margin-left:0;margin-top:454.7pt;width:448.25pt;height:230.5pt;z-index:25164492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" filled="f" stroked="f" strokeweight=".5pt">
                    <v:textbox inset="0,0,0,0">
                      <w:txbxContent>
                        <w:p w14:paraId="7BB1A6CB" w14:textId="12DABEF7" w:rsidR="00687B80" w:rsidRDefault="00000000" w:rsidP="007855E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56ABF">
                                <w:rPr>
                                  <w:color w:val="4472C4" w:themeColor="accent1"/>
                                  <w:sz w:val="72"/>
                                  <w:szCs w:val="72"/>
                                </w:rPr>
                                <w:t>Software D</w:t>
                              </w:r>
                              <w:r w:rsidR="00E839AB">
                                <w:rPr>
                                  <w:color w:val="4472C4" w:themeColor="accent1"/>
                                  <w:sz w:val="72"/>
                                  <w:szCs w:val="72"/>
                                </w:rPr>
                                <w:t xml:space="preserve">esign for </w:t>
                              </w:r>
                              <w:r w:rsidR="00E56ABF">
                                <w:rPr>
                                  <w:color w:val="4472C4" w:themeColor="accent1"/>
                                  <w:sz w:val="72"/>
                                  <w:szCs w:val="72"/>
                                </w:rPr>
                                <w:t>D</w:t>
                              </w:r>
                              <w:r w:rsidR="00E839AB">
                                <w:rPr>
                                  <w:color w:val="4472C4" w:themeColor="accent1"/>
                                  <w:sz w:val="72"/>
                                  <w:szCs w:val="72"/>
                                </w:rPr>
                                <w:t xml:space="preserve">ata </w:t>
                              </w:r>
                              <w:r w:rsidR="005C2FA0">
                                <w:rPr>
                                  <w:color w:val="4472C4" w:themeColor="accent1"/>
                                  <w:sz w:val="72"/>
                                  <w:szCs w:val="72"/>
                                </w:rPr>
                                <w:t xml:space="preserve">Pre-processing </w:t>
                              </w:r>
                              <w:r w:rsidR="00E56ABF">
                                <w:rPr>
                                  <w:color w:val="4472C4" w:themeColor="accent1"/>
                                  <w:sz w:val="72"/>
                                  <w:szCs w:val="72"/>
                                </w:rPr>
                                <w:t>P</w:t>
                              </w:r>
                              <w:r w:rsidR="00E839AB">
                                <w:rPr>
                                  <w:color w:val="4472C4" w:themeColor="accent1"/>
                                  <w:sz w:val="72"/>
                                  <w:szCs w:val="72"/>
                                </w:rPr>
                                <w:t>ipeline</w:t>
                              </w:r>
                            </w:sdtContent>
                          </w:sdt>
                        </w:p>
                        <w:p w14:paraId="0E4EE41D" w14:textId="5B450DFC" w:rsidR="00E56ABF" w:rsidRPr="00E56ABF" w:rsidRDefault="00E56ABF" w:rsidP="007855E1">
                          <w:pPr>
                            <w:pStyle w:val="NoSpacing"/>
                            <w:spacing w:before="40" w:after="560" w:line="216" w:lineRule="auto"/>
                            <w:rPr>
                              <w:color w:val="4472C4" w:themeColor="accent1"/>
                              <w:sz w:val="40"/>
                              <w:szCs w:val="40"/>
                            </w:rPr>
                          </w:pPr>
                          <w:r w:rsidRPr="00E56ABF">
                            <w:rPr>
                              <w:color w:val="4472C4" w:themeColor="accent1"/>
                              <w:sz w:val="40"/>
                              <w:szCs w:val="40"/>
                            </w:rPr>
                            <w:t>Version 1.0</w:t>
                          </w:r>
                        </w:p>
                        <w:p w14:paraId="15A521A5" w14:textId="0B3A2636" w:rsidR="00FD0443"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528479138"/>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155764099"/>
                                      <w:dataBinding w:prefixMappings="xmlns:ns0='http://purl.org/dc/elements/1.1/' xmlns:ns1='http://schemas.openxmlformats.org/package/2006/metadata/core-properties' " w:xpath="/ns1:coreProperties[1]/ns0:creator[1]" w:storeItemID="{6C3C8BC8-F283-45AE-878A-BAB7291924A1}"/>
                                      <w:text/>
                                    </w:sdtPr>
                                    <w:sdtContent>
                                      <w:sdt>
                                        <w:sdtPr>
                                          <w:rPr>
                                            <w:caps/>
                                            <w:color w:val="5B9BD5" w:themeColor="accent5"/>
                                            <w:sz w:val="24"/>
                                            <w:szCs w:val="24"/>
                                          </w:rPr>
                                          <w:alias w:val="Author"/>
                                          <w:tag w:val=""/>
                                          <w:id w:val="816920451"/>
                                          <w:dataBinding w:prefixMappings="xmlns:ns0='http://purl.org/dc/elements/1.1/' xmlns:ns1='http://schemas.openxmlformats.org/package/2006/metadata/core-properties' " w:xpath="/ns1:coreProperties[1]/ns0:creator[1]" w:storeItemID="{6C3C8BC8-F283-45AE-878A-BAB7291924A1}"/>
                                          <w:text/>
                                        </w:sdtPr>
                                        <w:sdtContent>
                                          <w:r w:rsidR="00E56ABF">
                                            <w:rPr>
                                              <w:caps/>
                                              <w:color w:val="5B9BD5" w:themeColor="accent5"/>
                                              <w:sz w:val="24"/>
                                              <w:szCs w:val="24"/>
                                            </w:rPr>
                                            <w:t xml:space="preserve">prepared by: </w:t>
                                          </w:r>
                                          <w:r w:rsidR="00FD0443">
                                            <w:rPr>
                                              <w:caps/>
                                              <w:color w:val="5B9BD5" w:themeColor="accent5"/>
                                              <w:sz w:val="24"/>
                                              <w:szCs w:val="24"/>
                                            </w:rPr>
                                            <w:t>ALROY CHIANG</w:t>
                                          </w:r>
                                        </w:sdtContent>
                                      </w:sdt>
                                    </w:sdtContent>
                                  </w:sdt>
                                </w:sdtContent>
                              </w:sdt>
                            </w:sdtContent>
                          </w:sdt>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r w:rsidR="00FD0443">
                            <w:rPr>
                              <w:caps/>
                              <w:color w:val="5B9BD5" w:themeColor="accent5"/>
                              <w:sz w:val="24"/>
                              <w:szCs w:val="24"/>
                            </w:rPr>
                            <w:tab/>
                          </w:r>
                        </w:p>
                        <w:p w14:paraId="1EF554EF" w14:textId="77777777" w:rsidR="00E56ABF" w:rsidRDefault="00E56ABF">
                          <w:pPr>
                            <w:pStyle w:val="NoSpacing"/>
                            <w:spacing w:before="80" w:after="40"/>
                            <w:rPr>
                              <w:caps/>
                              <w:color w:val="5B9BD5" w:themeColor="accent5"/>
                              <w:sz w:val="24"/>
                              <w:szCs w:val="24"/>
                            </w:rPr>
                          </w:pPr>
                          <w:r>
                            <w:rPr>
                              <w:caps/>
                              <w:color w:val="5B9BD5" w:themeColor="accent5"/>
                              <w:sz w:val="24"/>
                              <w:szCs w:val="24"/>
                            </w:rPr>
                            <w:t>organization: edpr sunseap</w:t>
                          </w:r>
                        </w:p>
                        <w:p w14:paraId="4FF09FA2" w14:textId="4FB002F3" w:rsidR="00FD0443" w:rsidRDefault="00E56ABF">
                          <w:pPr>
                            <w:pStyle w:val="NoSpacing"/>
                            <w:spacing w:before="80" w:after="40"/>
                            <w:rPr>
                              <w:caps/>
                              <w:color w:val="5B9BD5" w:themeColor="accent5"/>
                              <w:sz w:val="24"/>
                              <w:szCs w:val="24"/>
                            </w:rPr>
                          </w:pPr>
                          <w:r>
                            <w:rPr>
                              <w:caps/>
                              <w:color w:val="5B9BD5" w:themeColor="accent5"/>
                              <w:sz w:val="24"/>
                              <w:szCs w:val="24"/>
                            </w:rPr>
                            <w:t xml:space="preserve">Date: </w:t>
                          </w:r>
                          <w:r w:rsidR="00AF4966">
                            <w:rPr>
                              <w:caps/>
                              <w:color w:val="5B9BD5" w:themeColor="accent5"/>
                              <w:sz w:val="24"/>
                              <w:szCs w:val="24"/>
                            </w:rPr>
                            <w:t>31</w:t>
                          </w:r>
                          <w:r w:rsidR="00C6250C">
                            <w:rPr>
                              <w:caps/>
                              <w:color w:val="5B9BD5" w:themeColor="accent5"/>
                              <w:sz w:val="24"/>
                              <w:szCs w:val="24"/>
                            </w:rPr>
                            <w:t>-</w:t>
                          </w:r>
                          <w:r w:rsidR="00AF4966">
                            <w:rPr>
                              <w:caps/>
                              <w:color w:val="5B9BD5" w:themeColor="accent5"/>
                              <w:sz w:val="24"/>
                              <w:szCs w:val="24"/>
                            </w:rPr>
                            <w:t>0</w:t>
                          </w:r>
                          <w:r w:rsidR="00C6250C">
                            <w:rPr>
                              <w:caps/>
                              <w:color w:val="5B9BD5" w:themeColor="accent5"/>
                              <w:sz w:val="24"/>
                              <w:szCs w:val="24"/>
                            </w:rPr>
                            <w:t>1-2023</w:t>
                          </w:r>
                        </w:p>
                      </w:txbxContent>
                    </v:textbox>
                    <w10:wrap type="square" anchorx="margin" anchory="page"/>
                  </v:shape>
                </w:pict>
              </mc:Fallback>
            </mc:AlternateContent>
          </w:r>
          <w:r>
            <w:rPr>
              <w:noProof/>
            </w:rPr>
            <mc:AlternateContent>
              <mc:Choice Requires="wps">
                <w:drawing>
                  <wp:anchor distT="0" distB="0" distL="114300" distR="114300" simplePos="0" relativeHeight="251641856" behindDoc="0" locked="0" layoutInCell="1" allowOverlap="1" wp14:anchorId="30C472A8" wp14:editId="7B6F558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120A760" w14:textId="26786E5E" w:rsidR="00687B80" w:rsidRDefault="000F7739">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C472A8" id="Rectangle 132" o:spid="_x0000_s1027" style="position:absolute;margin-left:-4.4pt;margin-top:0;width:46.8pt;height:77.75pt;z-index:2516418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120A760" w14:textId="26786E5E" w:rsidR="00687B80" w:rsidRDefault="000F7739">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val="en-SG"/>
        </w:rPr>
        <w:id w:val="-1170635801"/>
        <w:docPartObj>
          <w:docPartGallery w:val="Table of Contents"/>
          <w:docPartUnique/>
        </w:docPartObj>
      </w:sdtPr>
      <w:sdtEndPr>
        <w:rPr>
          <w:b/>
          <w:bCs/>
          <w:noProof/>
        </w:rPr>
      </w:sdtEndPr>
      <w:sdtContent>
        <w:p w14:paraId="13BA660E" w14:textId="6652DB36" w:rsidR="00166B9A" w:rsidRDefault="00166B9A" w:rsidP="003534A6">
          <w:pPr>
            <w:pStyle w:val="TOCHeading"/>
            <w:ind w:left="0"/>
          </w:pPr>
          <w:r>
            <w:t>Contents</w:t>
          </w:r>
        </w:p>
        <w:p w14:paraId="4F5892DE" w14:textId="77777777" w:rsidR="00A47707" w:rsidRPr="00A47707" w:rsidRDefault="00A47707" w:rsidP="00A47707">
          <w:pPr>
            <w:rPr>
              <w:lang w:val="en-US"/>
            </w:rPr>
          </w:pPr>
        </w:p>
        <w:p w14:paraId="00D26118" w14:textId="03562A41" w:rsidR="008F4CDA" w:rsidRDefault="00166B9A">
          <w:pPr>
            <w:pStyle w:val="TOC1"/>
            <w:rPr>
              <w:ins w:id="0" w:author="ALROY CHIANG" w:date="2023-02-17T09:48:00Z"/>
              <w:rFonts w:eastAsiaTheme="minorEastAsia"/>
              <w:noProof/>
              <w:lang w:eastAsia="en-SG"/>
            </w:rPr>
          </w:pPr>
          <w:r>
            <w:fldChar w:fldCharType="begin"/>
          </w:r>
          <w:r>
            <w:instrText xml:space="preserve"> TOC \o "1-3" \h \z \u </w:instrText>
          </w:r>
          <w:r>
            <w:fldChar w:fldCharType="separate"/>
          </w:r>
          <w:ins w:id="1" w:author="ALROY CHIANG" w:date="2023-02-17T09:48:00Z">
            <w:r w:rsidR="008F4CDA" w:rsidRPr="00A67E08">
              <w:rPr>
                <w:rStyle w:val="Hyperlink"/>
                <w:noProof/>
              </w:rPr>
              <w:fldChar w:fldCharType="begin"/>
            </w:r>
            <w:r w:rsidR="008F4CDA" w:rsidRPr="00A67E08">
              <w:rPr>
                <w:rStyle w:val="Hyperlink"/>
                <w:noProof/>
              </w:rPr>
              <w:instrText xml:space="preserve"> </w:instrText>
            </w:r>
            <w:r w:rsidR="008F4CDA">
              <w:rPr>
                <w:noProof/>
              </w:rPr>
              <w:instrText>HYPERLINK \l "_Toc127519726"</w:instrText>
            </w:r>
            <w:r w:rsidR="008F4CDA" w:rsidRPr="00A67E08">
              <w:rPr>
                <w:rStyle w:val="Hyperlink"/>
                <w:noProof/>
              </w:rPr>
              <w:instrText xml:space="preserve"> </w:instrText>
            </w:r>
            <w:r w:rsidR="008F4CDA" w:rsidRPr="00A67E08">
              <w:rPr>
                <w:rStyle w:val="Hyperlink"/>
                <w:noProof/>
              </w:rPr>
              <w:fldChar w:fldCharType="separate"/>
            </w:r>
            <w:r w:rsidR="008F4CDA" w:rsidRPr="00A67E08">
              <w:rPr>
                <w:rStyle w:val="Hyperlink"/>
                <w:noProof/>
                <w:lang w:val="en-US"/>
              </w:rPr>
              <w:t>Revision History</w:t>
            </w:r>
            <w:r w:rsidR="008F4CDA">
              <w:rPr>
                <w:noProof/>
                <w:webHidden/>
              </w:rPr>
              <w:tab/>
            </w:r>
            <w:r w:rsidR="008F4CDA">
              <w:rPr>
                <w:noProof/>
                <w:webHidden/>
              </w:rPr>
              <w:fldChar w:fldCharType="begin"/>
            </w:r>
            <w:r w:rsidR="008F4CDA">
              <w:rPr>
                <w:noProof/>
                <w:webHidden/>
              </w:rPr>
              <w:instrText xml:space="preserve"> PAGEREF _Toc127519726 \h </w:instrText>
            </w:r>
          </w:ins>
          <w:r w:rsidR="008F4CDA">
            <w:rPr>
              <w:noProof/>
              <w:webHidden/>
            </w:rPr>
          </w:r>
          <w:r w:rsidR="008F4CDA">
            <w:rPr>
              <w:noProof/>
              <w:webHidden/>
            </w:rPr>
            <w:fldChar w:fldCharType="separate"/>
          </w:r>
          <w:ins w:id="2" w:author="ALROY CHIANG" w:date="2023-02-17T09:48:00Z">
            <w:r w:rsidR="008F4CDA">
              <w:rPr>
                <w:noProof/>
                <w:webHidden/>
              </w:rPr>
              <w:t>2</w:t>
            </w:r>
            <w:r w:rsidR="008F4CDA">
              <w:rPr>
                <w:noProof/>
                <w:webHidden/>
              </w:rPr>
              <w:fldChar w:fldCharType="end"/>
            </w:r>
            <w:r w:rsidR="008F4CDA" w:rsidRPr="00A67E08">
              <w:rPr>
                <w:rStyle w:val="Hyperlink"/>
                <w:noProof/>
              </w:rPr>
              <w:fldChar w:fldCharType="end"/>
            </w:r>
          </w:ins>
        </w:p>
        <w:p w14:paraId="21E39603" w14:textId="24A8C1BC" w:rsidR="008F4CDA" w:rsidRDefault="008F4CDA">
          <w:pPr>
            <w:pStyle w:val="TOC1"/>
            <w:rPr>
              <w:ins w:id="3" w:author="ALROY CHIANG" w:date="2023-02-17T09:48:00Z"/>
              <w:rFonts w:eastAsiaTheme="minorEastAsia"/>
              <w:noProof/>
              <w:lang w:eastAsia="en-SG"/>
            </w:rPr>
          </w:pPr>
          <w:ins w:id="4" w:author="ALROY CHIANG" w:date="2023-02-17T09:48:00Z">
            <w:r w:rsidRPr="00A67E08">
              <w:rPr>
                <w:rStyle w:val="Hyperlink"/>
                <w:noProof/>
              </w:rPr>
              <w:fldChar w:fldCharType="begin"/>
            </w:r>
            <w:r w:rsidRPr="00A67E08">
              <w:rPr>
                <w:rStyle w:val="Hyperlink"/>
                <w:noProof/>
              </w:rPr>
              <w:instrText xml:space="preserve"> </w:instrText>
            </w:r>
            <w:r>
              <w:rPr>
                <w:noProof/>
              </w:rPr>
              <w:instrText>HYPERLINK \l "_Toc127519727"</w:instrText>
            </w:r>
            <w:r w:rsidRPr="00A67E08">
              <w:rPr>
                <w:rStyle w:val="Hyperlink"/>
                <w:noProof/>
              </w:rPr>
              <w:instrText xml:space="preserve"> </w:instrText>
            </w:r>
            <w:r w:rsidRPr="00A67E08">
              <w:rPr>
                <w:rStyle w:val="Hyperlink"/>
                <w:noProof/>
              </w:rPr>
              <w:fldChar w:fldCharType="separate"/>
            </w:r>
            <w:r w:rsidRPr="00A67E08">
              <w:rPr>
                <w:rStyle w:val="Hyperlink"/>
                <w:noProof/>
                <w:lang w:val="en-US"/>
              </w:rPr>
              <w:t>Introduction</w:t>
            </w:r>
            <w:r>
              <w:rPr>
                <w:noProof/>
                <w:webHidden/>
              </w:rPr>
              <w:tab/>
            </w:r>
            <w:r>
              <w:rPr>
                <w:noProof/>
                <w:webHidden/>
              </w:rPr>
              <w:fldChar w:fldCharType="begin"/>
            </w:r>
            <w:r>
              <w:rPr>
                <w:noProof/>
                <w:webHidden/>
              </w:rPr>
              <w:instrText xml:space="preserve"> PAGEREF _Toc127519727 \h </w:instrText>
            </w:r>
          </w:ins>
          <w:r>
            <w:rPr>
              <w:noProof/>
              <w:webHidden/>
            </w:rPr>
          </w:r>
          <w:r>
            <w:rPr>
              <w:noProof/>
              <w:webHidden/>
            </w:rPr>
            <w:fldChar w:fldCharType="separate"/>
          </w:r>
          <w:ins w:id="5" w:author="ALROY CHIANG" w:date="2023-02-17T09:48:00Z">
            <w:r>
              <w:rPr>
                <w:noProof/>
                <w:webHidden/>
              </w:rPr>
              <w:t>3</w:t>
            </w:r>
            <w:r>
              <w:rPr>
                <w:noProof/>
                <w:webHidden/>
              </w:rPr>
              <w:fldChar w:fldCharType="end"/>
            </w:r>
            <w:r w:rsidRPr="00A67E08">
              <w:rPr>
                <w:rStyle w:val="Hyperlink"/>
                <w:noProof/>
              </w:rPr>
              <w:fldChar w:fldCharType="end"/>
            </w:r>
          </w:ins>
        </w:p>
        <w:p w14:paraId="32FEAA39" w14:textId="0A5C37A8" w:rsidR="008F4CDA" w:rsidRDefault="008F4CDA">
          <w:pPr>
            <w:pStyle w:val="TOC1"/>
            <w:rPr>
              <w:ins w:id="6" w:author="ALROY CHIANG" w:date="2023-02-17T09:48:00Z"/>
              <w:rFonts w:eastAsiaTheme="minorEastAsia"/>
              <w:noProof/>
              <w:lang w:eastAsia="en-SG"/>
            </w:rPr>
          </w:pPr>
          <w:ins w:id="7" w:author="ALROY CHIANG" w:date="2023-02-17T09:48:00Z">
            <w:r w:rsidRPr="00A67E08">
              <w:rPr>
                <w:rStyle w:val="Hyperlink"/>
                <w:noProof/>
              </w:rPr>
              <w:fldChar w:fldCharType="begin"/>
            </w:r>
            <w:r w:rsidRPr="00A67E08">
              <w:rPr>
                <w:rStyle w:val="Hyperlink"/>
                <w:noProof/>
              </w:rPr>
              <w:instrText xml:space="preserve"> </w:instrText>
            </w:r>
            <w:r>
              <w:rPr>
                <w:noProof/>
              </w:rPr>
              <w:instrText>HYPERLINK \l "_Toc127519728"</w:instrText>
            </w:r>
            <w:r w:rsidRPr="00A67E08">
              <w:rPr>
                <w:rStyle w:val="Hyperlink"/>
                <w:noProof/>
              </w:rPr>
              <w:instrText xml:space="preserve"> </w:instrText>
            </w:r>
            <w:r w:rsidRPr="00A67E08">
              <w:rPr>
                <w:rStyle w:val="Hyperlink"/>
                <w:noProof/>
              </w:rPr>
              <w:fldChar w:fldCharType="separate"/>
            </w:r>
            <w:r w:rsidRPr="00A67E08">
              <w:rPr>
                <w:rStyle w:val="Hyperlink"/>
                <w:noProof/>
                <w:lang w:val="en-US"/>
              </w:rPr>
              <w:t>Project Folder Structure</w:t>
            </w:r>
            <w:r>
              <w:rPr>
                <w:noProof/>
                <w:webHidden/>
              </w:rPr>
              <w:tab/>
            </w:r>
            <w:r>
              <w:rPr>
                <w:noProof/>
                <w:webHidden/>
              </w:rPr>
              <w:fldChar w:fldCharType="begin"/>
            </w:r>
            <w:r>
              <w:rPr>
                <w:noProof/>
                <w:webHidden/>
              </w:rPr>
              <w:instrText xml:space="preserve"> PAGEREF _Toc127519728 \h </w:instrText>
            </w:r>
          </w:ins>
          <w:r>
            <w:rPr>
              <w:noProof/>
              <w:webHidden/>
            </w:rPr>
          </w:r>
          <w:r>
            <w:rPr>
              <w:noProof/>
              <w:webHidden/>
            </w:rPr>
            <w:fldChar w:fldCharType="separate"/>
          </w:r>
          <w:ins w:id="8" w:author="ALROY CHIANG" w:date="2023-02-17T09:48:00Z">
            <w:r>
              <w:rPr>
                <w:noProof/>
                <w:webHidden/>
              </w:rPr>
              <w:t>3</w:t>
            </w:r>
            <w:r>
              <w:rPr>
                <w:noProof/>
                <w:webHidden/>
              </w:rPr>
              <w:fldChar w:fldCharType="end"/>
            </w:r>
            <w:r w:rsidRPr="00A67E08">
              <w:rPr>
                <w:rStyle w:val="Hyperlink"/>
                <w:noProof/>
              </w:rPr>
              <w:fldChar w:fldCharType="end"/>
            </w:r>
          </w:ins>
        </w:p>
        <w:p w14:paraId="6ED50F94" w14:textId="0D605B70" w:rsidR="008F4CDA" w:rsidRDefault="008F4CDA">
          <w:pPr>
            <w:pStyle w:val="TOC1"/>
            <w:rPr>
              <w:ins w:id="9" w:author="ALROY CHIANG" w:date="2023-02-17T09:48:00Z"/>
              <w:rFonts w:eastAsiaTheme="minorEastAsia"/>
              <w:noProof/>
              <w:lang w:eastAsia="en-SG"/>
            </w:rPr>
          </w:pPr>
          <w:ins w:id="10" w:author="ALROY CHIANG" w:date="2023-02-17T09:48:00Z">
            <w:r w:rsidRPr="00A67E08">
              <w:rPr>
                <w:rStyle w:val="Hyperlink"/>
                <w:noProof/>
              </w:rPr>
              <w:fldChar w:fldCharType="begin"/>
            </w:r>
            <w:r w:rsidRPr="00A67E08">
              <w:rPr>
                <w:rStyle w:val="Hyperlink"/>
                <w:noProof/>
              </w:rPr>
              <w:instrText xml:space="preserve"> </w:instrText>
            </w:r>
            <w:r>
              <w:rPr>
                <w:noProof/>
              </w:rPr>
              <w:instrText>HYPERLINK \l "_Toc127519729"</w:instrText>
            </w:r>
            <w:r w:rsidRPr="00A67E08">
              <w:rPr>
                <w:rStyle w:val="Hyperlink"/>
                <w:noProof/>
              </w:rPr>
              <w:instrText xml:space="preserve"> </w:instrText>
            </w:r>
            <w:r w:rsidRPr="00A67E08">
              <w:rPr>
                <w:rStyle w:val="Hyperlink"/>
                <w:noProof/>
              </w:rPr>
              <w:fldChar w:fldCharType="separate"/>
            </w:r>
            <w:r w:rsidRPr="00A67E08">
              <w:rPr>
                <w:rStyle w:val="Hyperlink"/>
                <w:noProof/>
                <w:lang w:val="en-US"/>
              </w:rPr>
              <w:t>Software Design</w:t>
            </w:r>
            <w:r>
              <w:rPr>
                <w:noProof/>
                <w:webHidden/>
              </w:rPr>
              <w:tab/>
            </w:r>
            <w:r>
              <w:rPr>
                <w:noProof/>
                <w:webHidden/>
              </w:rPr>
              <w:fldChar w:fldCharType="begin"/>
            </w:r>
            <w:r>
              <w:rPr>
                <w:noProof/>
                <w:webHidden/>
              </w:rPr>
              <w:instrText xml:space="preserve"> PAGEREF _Toc127519729 \h </w:instrText>
            </w:r>
          </w:ins>
          <w:r>
            <w:rPr>
              <w:noProof/>
              <w:webHidden/>
            </w:rPr>
          </w:r>
          <w:r>
            <w:rPr>
              <w:noProof/>
              <w:webHidden/>
            </w:rPr>
            <w:fldChar w:fldCharType="separate"/>
          </w:r>
          <w:ins w:id="11" w:author="ALROY CHIANG" w:date="2023-02-17T09:48:00Z">
            <w:r>
              <w:rPr>
                <w:noProof/>
                <w:webHidden/>
              </w:rPr>
              <w:t>4</w:t>
            </w:r>
            <w:r>
              <w:rPr>
                <w:noProof/>
                <w:webHidden/>
              </w:rPr>
              <w:fldChar w:fldCharType="end"/>
            </w:r>
            <w:r w:rsidRPr="00A67E08">
              <w:rPr>
                <w:rStyle w:val="Hyperlink"/>
                <w:noProof/>
              </w:rPr>
              <w:fldChar w:fldCharType="end"/>
            </w:r>
          </w:ins>
        </w:p>
        <w:p w14:paraId="7EC3922B" w14:textId="721C47A4" w:rsidR="008F4CDA" w:rsidRDefault="008F4CDA">
          <w:pPr>
            <w:pStyle w:val="TOC2"/>
            <w:tabs>
              <w:tab w:val="left" w:pos="660"/>
              <w:tab w:val="right" w:leader="dot" w:pos="9016"/>
            </w:tabs>
            <w:rPr>
              <w:ins w:id="12" w:author="ALROY CHIANG" w:date="2023-02-17T09:48:00Z"/>
              <w:rFonts w:eastAsiaTheme="minorEastAsia"/>
              <w:noProof/>
              <w:lang w:eastAsia="en-SG"/>
            </w:rPr>
          </w:pPr>
          <w:ins w:id="13" w:author="ALROY CHIANG" w:date="2023-02-17T09:48:00Z">
            <w:r w:rsidRPr="00A67E08">
              <w:rPr>
                <w:rStyle w:val="Hyperlink"/>
                <w:noProof/>
              </w:rPr>
              <w:fldChar w:fldCharType="begin"/>
            </w:r>
            <w:r w:rsidRPr="00A67E08">
              <w:rPr>
                <w:rStyle w:val="Hyperlink"/>
                <w:noProof/>
              </w:rPr>
              <w:instrText xml:space="preserve"> </w:instrText>
            </w:r>
            <w:r>
              <w:rPr>
                <w:noProof/>
              </w:rPr>
              <w:instrText>HYPERLINK \l "_Toc127519730"</w:instrText>
            </w:r>
            <w:r w:rsidRPr="00A67E08">
              <w:rPr>
                <w:rStyle w:val="Hyperlink"/>
                <w:noProof/>
              </w:rPr>
              <w:instrText xml:space="preserve"> </w:instrText>
            </w:r>
            <w:r w:rsidRPr="00A67E08">
              <w:rPr>
                <w:rStyle w:val="Hyperlink"/>
                <w:noProof/>
              </w:rPr>
              <w:fldChar w:fldCharType="separate"/>
            </w:r>
            <w:r w:rsidRPr="00A67E08">
              <w:rPr>
                <w:rStyle w:val="Hyperlink"/>
                <w:noProof/>
              </w:rPr>
              <w:t>1.</w:t>
            </w:r>
            <w:r>
              <w:rPr>
                <w:rFonts w:eastAsiaTheme="minorEastAsia"/>
                <w:noProof/>
                <w:lang w:eastAsia="en-SG"/>
              </w:rPr>
              <w:tab/>
            </w:r>
            <w:r w:rsidRPr="00A67E08">
              <w:rPr>
                <w:rStyle w:val="Hyperlink"/>
                <w:noProof/>
              </w:rPr>
              <w:t>Raw data input</w:t>
            </w:r>
            <w:r>
              <w:rPr>
                <w:noProof/>
                <w:webHidden/>
              </w:rPr>
              <w:tab/>
            </w:r>
            <w:r>
              <w:rPr>
                <w:noProof/>
                <w:webHidden/>
              </w:rPr>
              <w:fldChar w:fldCharType="begin"/>
            </w:r>
            <w:r>
              <w:rPr>
                <w:noProof/>
                <w:webHidden/>
              </w:rPr>
              <w:instrText xml:space="preserve"> PAGEREF _Toc127519730 \h </w:instrText>
            </w:r>
          </w:ins>
          <w:r>
            <w:rPr>
              <w:noProof/>
              <w:webHidden/>
            </w:rPr>
          </w:r>
          <w:r>
            <w:rPr>
              <w:noProof/>
              <w:webHidden/>
            </w:rPr>
            <w:fldChar w:fldCharType="separate"/>
          </w:r>
          <w:ins w:id="14" w:author="ALROY CHIANG" w:date="2023-02-17T09:48:00Z">
            <w:r>
              <w:rPr>
                <w:noProof/>
                <w:webHidden/>
              </w:rPr>
              <w:t>4</w:t>
            </w:r>
            <w:r>
              <w:rPr>
                <w:noProof/>
                <w:webHidden/>
              </w:rPr>
              <w:fldChar w:fldCharType="end"/>
            </w:r>
            <w:r w:rsidRPr="00A67E08">
              <w:rPr>
                <w:rStyle w:val="Hyperlink"/>
                <w:noProof/>
              </w:rPr>
              <w:fldChar w:fldCharType="end"/>
            </w:r>
          </w:ins>
        </w:p>
        <w:p w14:paraId="2FCB6559" w14:textId="2568BDC9" w:rsidR="008F4CDA" w:rsidRDefault="008F4CDA">
          <w:pPr>
            <w:pStyle w:val="TOC2"/>
            <w:tabs>
              <w:tab w:val="left" w:pos="660"/>
              <w:tab w:val="right" w:leader="dot" w:pos="9016"/>
            </w:tabs>
            <w:rPr>
              <w:ins w:id="15" w:author="ALROY CHIANG" w:date="2023-02-17T09:48:00Z"/>
              <w:rFonts w:eastAsiaTheme="minorEastAsia"/>
              <w:noProof/>
              <w:lang w:eastAsia="en-SG"/>
            </w:rPr>
          </w:pPr>
          <w:ins w:id="16" w:author="ALROY CHIANG" w:date="2023-02-17T09:48:00Z">
            <w:r w:rsidRPr="00A67E08">
              <w:rPr>
                <w:rStyle w:val="Hyperlink"/>
                <w:noProof/>
              </w:rPr>
              <w:fldChar w:fldCharType="begin"/>
            </w:r>
            <w:r w:rsidRPr="00A67E08">
              <w:rPr>
                <w:rStyle w:val="Hyperlink"/>
                <w:noProof/>
              </w:rPr>
              <w:instrText xml:space="preserve"> </w:instrText>
            </w:r>
            <w:r>
              <w:rPr>
                <w:noProof/>
              </w:rPr>
              <w:instrText>HYPERLINK \l "_Toc127519731"</w:instrText>
            </w:r>
            <w:r w:rsidRPr="00A67E08">
              <w:rPr>
                <w:rStyle w:val="Hyperlink"/>
                <w:noProof/>
              </w:rPr>
              <w:instrText xml:space="preserve"> </w:instrText>
            </w:r>
            <w:r w:rsidRPr="00A67E08">
              <w:rPr>
                <w:rStyle w:val="Hyperlink"/>
                <w:noProof/>
              </w:rPr>
              <w:fldChar w:fldCharType="separate"/>
            </w:r>
            <w:r w:rsidRPr="00A67E08">
              <w:rPr>
                <w:rStyle w:val="Hyperlink"/>
                <w:noProof/>
              </w:rPr>
              <w:t>2.</w:t>
            </w:r>
            <w:r>
              <w:rPr>
                <w:rFonts w:eastAsiaTheme="minorEastAsia"/>
                <w:noProof/>
                <w:lang w:eastAsia="en-SG"/>
              </w:rPr>
              <w:tab/>
            </w:r>
            <w:r w:rsidRPr="00A67E08">
              <w:rPr>
                <w:rStyle w:val="Hyperlink"/>
                <w:noProof/>
              </w:rPr>
              <w:t>Data quality</w:t>
            </w:r>
            <w:r>
              <w:rPr>
                <w:noProof/>
                <w:webHidden/>
              </w:rPr>
              <w:tab/>
            </w:r>
            <w:r>
              <w:rPr>
                <w:noProof/>
                <w:webHidden/>
              </w:rPr>
              <w:fldChar w:fldCharType="begin"/>
            </w:r>
            <w:r>
              <w:rPr>
                <w:noProof/>
                <w:webHidden/>
              </w:rPr>
              <w:instrText xml:space="preserve"> PAGEREF _Toc127519731 \h </w:instrText>
            </w:r>
          </w:ins>
          <w:r>
            <w:rPr>
              <w:noProof/>
              <w:webHidden/>
            </w:rPr>
          </w:r>
          <w:r>
            <w:rPr>
              <w:noProof/>
              <w:webHidden/>
            </w:rPr>
            <w:fldChar w:fldCharType="separate"/>
          </w:r>
          <w:ins w:id="17" w:author="ALROY CHIANG" w:date="2023-02-17T09:48:00Z">
            <w:r>
              <w:rPr>
                <w:noProof/>
                <w:webHidden/>
              </w:rPr>
              <w:t>4</w:t>
            </w:r>
            <w:r>
              <w:rPr>
                <w:noProof/>
                <w:webHidden/>
              </w:rPr>
              <w:fldChar w:fldCharType="end"/>
            </w:r>
            <w:r w:rsidRPr="00A67E08">
              <w:rPr>
                <w:rStyle w:val="Hyperlink"/>
                <w:noProof/>
              </w:rPr>
              <w:fldChar w:fldCharType="end"/>
            </w:r>
          </w:ins>
        </w:p>
        <w:p w14:paraId="28FBC633" w14:textId="781084A6" w:rsidR="008F4CDA" w:rsidRDefault="008F4CDA">
          <w:pPr>
            <w:pStyle w:val="TOC2"/>
            <w:tabs>
              <w:tab w:val="left" w:pos="660"/>
              <w:tab w:val="right" w:leader="dot" w:pos="9016"/>
            </w:tabs>
            <w:rPr>
              <w:ins w:id="18" w:author="ALROY CHIANG" w:date="2023-02-17T09:48:00Z"/>
              <w:rFonts w:eastAsiaTheme="minorEastAsia"/>
              <w:noProof/>
              <w:lang w:eastAsia="en-SG"/>
            </w:rPr>
          </w:pPr>
          <w:ins w:id="19" w:author="ALROY CHIANG" w:date="2023-02-17T09:48:00Z">
            <w:r w:rsidRPr="00A67E08">
              <w:rPr>
                <w:rStyle w:val="Hyperlink"/>
                <w:noProof/>
              </w:rPr>
              <w:fldChar w:fldCharType="begin"/>
            </w:r>
            <w:r w:rsidRPr="00A67E08">
              <w:rPr>
                <w:rStyle w:val="Hyperlink"/>
                <w:noProof/>
              </w:rPr>
              <w:instrText xml:space="preserve"> </w:instrText>
            </w:r>
            <w:r>
              <w:rPr>
                <w:noProof/>
              </w:rPr>
              <w:instrText>HYPERLINK \l "_Toc127519732"</w:instrText>
            </w:r>
            <w:r w:rsidRPr="00A67E08">
              <w:rPr>
                <w:rStyle w:val="Hyperlink"/>
                <w:noProof/>
              </w:rPr>
              <w:instrText xml:space="preserve"> </w:instrText>
            </w:r>
            <w:r w:rsidRPr="00A67E08">
              <w:rPr>
                <w:rStyle w:val="Hyperlink"/>
                <w:noProof/>
              </w:rPr>
              <w:fldChar w:fldCharType="separate"/>
            </w:r>
            <w:r w:rsidRPr="00A67E08">
              <w:rPr>
                <w:rStyle w:val="Hyperlink"/>
                <w:noProof/>
              </w:rPr>
              <w:t>3.</w:t>
            </w:r>
            <w:r>
              <w:rPr>
                <w:rFonts w:eastAsiaTheme="minorEastAsia"/>
                <w:noProof/>
                <w:lang w:eastAsia="en-SG"/>
              </w:rPr>
              <w:tab/>
            </w:r>
            <w:r w:rsidRPr="00A67E08">
              <w:rPr>
                <w:rStyle w:val="Hyperlink"/>
                <w:noProof/>
              </w:rPr>
              <w:t>Data transformation</w:t>
            </w:r>
            <w:r>
              <w:rPr>
                <w:noProof/>
                <w:webHidden/>
              </w:rPr>
              <w:tab/>
            </w:r>
            <w:r>
              <w:rPr>
                <w:noProof/>
                <w:webHidden/>
              </w:rPr>
              <w:fldChar w:fldCharType="begin"/>
            </w:r>
            <w:r>
              <w:rPr>
                <w:noProof/>
                <w:webHidden/>
              </w:rPr>
              <w:instrText xml:space="preserve"> PAGEREF _Toc127519732 \h </w:instrText>
            </w:r>
          </w:ins>
          <w:r>
            <w:rPr>
              <w:noProof/>
              <w:webHidden/>
            </w:rPr>
          </w:r>
          <w:r>
            <w:rPr>
              <w:noProof/>
              <w:webHidden/>
            </w:rPr>
            <w:fldChar w:fldCharType="separate"/>
          </w:r>
          <w:ins w:id="20" w:author="ALROY CHIANG" w:date="2023-02-17T09:48:00Z">
            <w:r>
              <w:rPr>
                <w:noProof/>
                <w:webHidden/>
              </w:rPr>
              <w:t>5</w:t>
            </w:r>
            <w:r>
              <w:rPr>
                <w:noProof/>
                <w:webHidden/>
              </w:rPr>
              <w:fldChar w:fldCharType="end"/>
            </w:r>
            <w:r w:rsidRPr="00A67E08">
              <w:rPr>
                <w:rStyle w:val="Hyperlink"/>
                <w:noProof/>
              </w:rPr>
              <w:fldChar w:fldCharType="end"/>
            </w:r>
          </w:ins>
        </w:p>
        <w:p w14:paraId="5DEF5536" w14:textId="69F2B315" w:rsidR="008F4CDA" w:rsidRDefault="008F4CDA">
          <w:pPr>
            <w:pStyle w:val="TOC2"/>
            <w:tabs>
              <w:tab w:val="left" w:pos="660"/>
              <w:tab w:val="right" w:leader="dot" w:pos="9016"/>
            </w:tabs>
            <w:rPr>
              <w:ins w:id="21" w:author="ALROY CHIANG" w:date="2023-02-17T09:48:00Z"/>
              <w:rFonts w:eastAsiaTheme="minorEastAsia"/>
              <w:noProof/>
              <w:lang w:eastAsia="en-SG"/>
            </w:rPr>
          </w:pPr>
          <w:ins w:id="22" w:author="ALROY CHIANG" w:date="2023-02-17T09:48:00Z">
            <w:r w:rsidRPr="00A67E08">
              <w:rPr>
                <w:rStyle w:val="Hyperlink"/>
                <w:noProof/>
              </w:rPr>
              <w:fldChar w:fldCharType="begin"/>
            </w:r>
            <w:r w:rsidRPr="00A67E08">
              <w:rPr>
                <w:rStyle w:val="Hyperlink"/>
                <w:noProof/>
              </w:rPr>
              <w:instrText xml:space="preserve"> </w:instrText>
            </w:r>
            <w:r>
              <w:rPr>
                <w:noProof/>
              </w:rPr>
              <w:instrText>HYPERLINK \l "_Toc127519733"</w:instrText>
            </w:r>
            <w:r w:rsidRPr="00A67E08">
              <w:rPr>
                <w:rStyle w:val="Hyperlink"/>
                <w:noProof/>
              </w:rPr>
              <w:instrText xml:space="preserve"> </w:instrText>
            </w:r>
            <w:r w:rsidRPr="00A67E08">
              <w:rPr>
                <w:rStyle w:val="Hyperlink"/>
                <w:noProof/>
              </w:rPr>
              <w:fldChar w:fldCharType="separate"/>
            </w:r>
            <w:r w:rsidRPr="00A67E08">
              <w:rPr>
                <w:rStyle w:val="Hyperlink"/>
                <w:noProof/>
              </w:rPr>
              <w:t>4.</w:t>
            </w:r>
            <w:r>
              <w:rPr>
                <w:rFonts w:eastAsiaTheme="minorEastAsia"/>
                <w:noProof/>
                <w:lang w:eastAsia="en-SG"/>
              </w:rPr>
              <w:tab/>
            </w:r>
            <w:r w:rsidRPr="00A67E08">
              <w:rPr>
                <w:rStyle w:val="Hyperlink"/>
                <w:noProof/>
              </w:rPr>
              <w:t>Meta data</w:t>
            </w:r>
            <w:r>
              <w:rPr>
                <w:noProof/>
                <w:webHidden/>
              </w:rPr>
              <w:tab/>
            </w:r>
            <w:r>
              <w:rPr>
                <w:noProof/>
                <w:webHidden/>
              </w:rPr>
              <w:fldChar w:fldCharType="begin"/>
            </w:r>
            <w:r>
              <w:rPr>
                <w:noProof/>
                <w:webHidden/>
              </w:rPr>
              <w:instrText xml:space="preserve"> PAGEREF _Toc127519733 \h </w:instrText>
            </w:r>
          </w:ins>
          <w:r>
            <w:rPr>
              <w:noProof/>
              <w:webHidden/>
            </w:rPr>
          </w:r>
          <w:r>
            <w:rPr>
              <w:noProof/>
              <w:webHidden/>
            </w:rPr>
            <w:fldChar w:fldCharType="separate"/>
          </w:r>
          <w:ins w:id="23" w:author="ALROY CHIANG" w:date="2023-02-17T09:48:00Z">
            <w:r>
              <w:rPr>
                <w:noProof/>
                <w:webHidden/>
              </w:rPr>
              <w:t>6</w:t>
            </w:r>
            <w:r>
              <w:rPr>
                <w:noProof/>
                <w:webHidden/>
              </w:rPr>
              <w:fldChar w:fldCharType="end"/>
            </w:r>
            <w:r w:rsidRPr="00A67E08">
              <w:rPr>
                <w:rStyle w:val="Hyperlink"/>
                <w:noProof/>
              </w:rPr>
              <w:fldChar w:fldCharType="end"/>
            </w:r>
          </w:ins>
        </w:p>
        <w:p w14:paraId="41A4EBC8" w14:textId="2ABB5EC5" w:rsidR="008F4CDA" w:rsidRDefault="008F4CDA">
          <w:pPr>
            <w:pStyle w:val="TOC2"/>
            <w:tabs>
              <w:tab w:val="left" w:pos="660"/>
              <w:tab w:val="right" w:leader="dot" w:pos="9016"/>
            </w:tabs>
            <w:rPr>
              <w:ins w:id="24" w:author="ALROY CHIANG" w:date="2023-02-17T09:48:00Z"/>
              <w:rFonts w:eastAsiaTheme="minorEastAsia"/>
              <w:noProof/>
              <w:lang w:eastAsia="en-SG"/>
            </w:rPr>
          </w:pPr>
          <w:ins w:id="25" w:author="ALROY CHIANG" w:date="2023-02-17T09:48:00Z">
            <w:r w:rsidRPr="00A67E08">
              <w:rPr>
                <w:rStyle w:val="Hyperlink"/>
                <w:noProof/>
              </w:rPr>
              <w:fldChar w:fldCharType="begin"/>
            </w:r>
            <w:r w:rsidRPr="00A67E08">
              <w:rPr>
                <w:rStyle w:val="Hyperlink"/>
                <w:noProof/>
              </w:rPr>
              <w:instrText xml:space="preserve"> </w:instrText>
            </w:r>
            <w:r>
              <w:rPr>
                <w:noProof/>
              </w:rPr>
              <w:instrText>HYPERLINK \l "_Toc127519734"</w:instrText>
            </w:r>
            <w:r w:rsidRPr="00A67E08">
              <w:rPr>
                <w:rStyle w:val="Hyperlink"/>
                <w:noProof/>
              </w:rPr>
              <w:instrText xml:space="preserve"> </w:instrText>
            </w:r>
            <w:r w:rsidRPr="00A67E08">
              <w:rPr>
                <w:rStyle w:val="Hyperlink"/>
                <w:noProof/>
              </w:rPr>
              <w:fldChar w:fldCharType="separate"/>
            </w:r>
            <w:r w:rsidRPr="00A67E08">
              <w:rPr>
                <w:rStyle w:val="Hyperlink"/>
                <w:noProof/>
              </w:rPr>
              <w:t>5.</w:t>
            </w:r>
            <w:r>
              <w:rPr>
                <w:rFonts w:eastAsiaTheme="minorEastAsia"/>
                <w:noProof/>
                <w:lang w:eastAsia="en-SG"/>
              </w:rPr>
              <w:tab/>
            </w:r>
            <w:r w:rsidRPr="00A67E08">
              <w:rPr>
                <w:rStyle w:val="Hyperlink"/>
                <w:noProof/>
              </w:rPr>
              <w:t>Publish data</w:t>
            </w:r>
            <w:r>
              <w:rPr>
                <w:noProof/>
                <w:webHidden/>
              </w:rPr>
              <w:tab/>
            </w:r>
            <w:r>
              <w:rPr>
                <w:noProof/>
                <w:webHidden/>
              </w:rPr>
              <w:fldChar w:fldCharType="begin"/>
            </w:r>
            <w:r>
              <w:rPr>
                <w:noProof/>
                <w:webHidden/>
              </w:rPr>
              <w:instrText xml:space="preserve"> PAGEREF _Toc127519734 \h </w:instrText>
            </w:r>
          </w:ins>
          <w:r>
            <w:rPr>
              <w:noProof/>
              <w:webHidden/>
            </w:rPr>
          </w:r>
          <w:r>
            <w:rPr>
              <w:noProof/>
              <w:webHidden/>
            </w:rPr>
            <w:fldChar w:fldCharType="separate"/>
          </w:r>
          <w:ins w:id="26" w:author="ALROY CHIANG" w:date="2023-02-17T09:48:00Z">
            <w:r>
              <w:rPr>
                <w:noProof/>
                <w:webHidden/>
              </w:rPr>
              <w:t>6</w:t>
            </w:r>
            <w:r>
              <w:rPr>
                <w:noProof/>
                <w:webHidden/>
              </w:rPr>
              <w:fldChar w:fldCharType="end"/>
            </w:r>
            <w:r w:rsidRPr="00A67E08">
              <w:rPr>
                <w:rStyle w:val="Hyperlink"/>
                <w:noProof/>
              </w:rPr>
              <w:fldChar w:fldCharType="end"/>
            </w:r>
          </w:ins>
        </w:p>
        <w:p w14:paraId="03CFA471" w14:textId="6EF63876" w:rsidR="009B28B6" w:rsidDel="00F03129" w:rsidRDefault="009B28B6">
          <w:pPr>
            <w:pStyle w:val="TOC1"/>
            <w:rPr>
              <w:del w:id="27" w:author="ALROY CHIANG" w:date="2023-02-16T14:09:00Z"/>
              <w:rFonts w:eastAsiaTheme="minorEastAsia"/>
              <w:noProof/>
              <w:lang w:eastAsia="en-SG"/>
            </w:rPr>
          </w:pPr>
          <w:del w:id="28" w:author="ALROY CHIANG" w:date="2023-02-16T14:09:00Z">
            <w:r w:rsidRPr="00F03129" w:rsidDel="00F03129">
              <w:rPr>
                <w:rPrChange w:id="29" w:author="ALROY CHIANG" w:date="2023-02-16T14:09:00Z">
                  <w:rPr>
                    <w:rStyle w:val="Hyperlink"/>
                    <w:noProof/>
                    <w:lang w:val="en-US"/>
                  </w:rPr>
                </w:rPrChange>
              </w:rPr>
              <w:delText>Revision History</w:delText>
            </w:r>
            <w:r w:rsidDel="00F03129">
              <w:rPr>
                <w:noProof/>
                <w:webHidden/>
              </w:rPr>
              <w:tab/>
              <w:delText>2</w:delText>
            </w:r>
          </w:del>
        </w:p>
        <w:p w14:paraId="4FE445D0" w14:textId="7D14F92D" w:rsidR="009B28B6" w:rsidDel="00F03129" w:rsidRDefault="009B28B6">
          <w:pPr>
            <w:pStyle w:val="TOC1"/>
            <w:rPr>
              <w:del w:id="30" w:author="ALROY CHIANG" w:date="2023-02-16T14:09:00Z"/>
              <w:rFonts w:eastAsiaTheme="minorEastAsia"/>
              <w:noProof/>
              <w:lang w:eastAsia="en-SG"/>
            </w:rPr>
          </w:pPr>
          <w:del w:id="31" w:author="ALROY CHIANG" w:date="2023-02-16T14:09:00Z">
            <w:r w:rsidRPr="00F03129" w:rsidDel="00F03129">
              <w:rPr>
                <w:rPrChange w:id="32" w:author="ALROY CHIANG" w:date="2023-02-16T14:09:00Z">
                  <w:rPr>
                    <w:rStyle w:val="Hyperlink"/>
                    <w:noProof/>
                    <w:lang w:val="en-US"/>
                  </w:rPr>
                </w:rPrChange>
              </w:rPr>
              <w:delText>Introduction</w:delText>
            </w:r>
            <w:r w:rsidDel="00F03129">
              <w:rPr>
                <w:noProof/>
                <w:webHidden/>
              </w:rPr>
              <w:tab/>
              <w:delText>3</w:delText>
            </w:r>
          </w:del>
        </w:p>
        <w:p w14:paraId="03571056" w14:textId="45AABE97" w:rsidR="009B28B6" w:rsidDel="00F03129" w:rsidRDefault="009B28B6">
          <w:pPr>
            <w:pStyle w:val="TOC1"/>
            <w:rPr>
              <w:del w:id="33" w:author="ALROY CHIANG" w:date="2023-02-16T14:09:00Z"/>
              <w:rFonts w:eastAsiaTheme="minorEastAsia"/>
              <w:noProof/>
              <w:lang w:eastAsia="en-SG"/>
            </w:rPr>
          </w:pPr>
          <w:del w:id="34" w:author="ALROY CHIANG" w:date="2023-02-16T14:09:00Z">
            <w:r w:rsidRPr="00F03129" w:rsidDel="00F03129">
              <w:rPr>
                <w:rPrChange w:id="35" w:author="ALROY CHIANG" w:date="2023-02-16T14:09:00Z">
                  <w:rPr>
                    <w:rStyle w:val="Hyperlink"/>
                    <w:noProof/>
                    <w:lang w:val="en-US"/>
                  </w:rPr>
                </w:rPrChange>
              </w:rPr>
              <w:delText>Project Folder Structure</w:delText>
            </w:r>
            <w:r w:rsidDel="00F03129">
              <w:rPr>
                <w:noProof/>
                <w:webHidden/>
              </w:rPr>
              <w:tab/>
              <w:delText>3</w:delText>
            </w:r>
          </w:del>
        </w:p>
        <w:p w14:paraId="3E1A6991" w14:textId="55458E59" w:rsidR="009B28B6" w:rsidDel="00F03129" w:rsidRDefault="009B28B6">
          <w:pPr>
            <w:pStyle w:val="TOC1"/>
            <w:rPr>
              <w:del w:id="36" w:author="ALROY CHIANG" w:date="2023-02-16T14:09:00Z"/>
              <w:rFonts w:eastAsiaTheme="minorEastAsia"/>
              <w:noProof/>
              <w:lang w:eastAsia="en-SG"/>
            </w:rPr>
          </w:pPr>
          <w:del w:id="37" w:author="ALROY CHIANG" w:date="2023-02-16T14:09:00Z">
            <w:r w:rsidRPr="00F03129" w:rsidDel="00F03129">
              <w:rPr>
                <w:rPrChange w:id="38" w:author="ALROY CHIANG" w:date="2023-02-16T14:09:00Z">
                  <w:rPr>
                    <w:rStyle w:val="Hyperlink"/>
                    <w:noProof/>
                    <w:lang w:val="en-US"/>
                  </w:rPr>
                </w:rPrChange>
              </w:rPr>
              <w:delText>Software Design</w:delText>
            </w:r>
            <w:r w:rsidDel="00F03129">
              <w:rPr>
                <w:noProof/>
                <w:webHidden/>
              </w:rPr>
              <w:tab/>
              <w:delText>4</w:delText>
            </w:r>
          </w:del>
        </w:p>
        <w:p w14:paraId="1650AD9B" w14:textId="2DCA94E5" w:rsidR="009B28B6" w:rsidDel="00F03129" w:rsidRDefault="009B28B6">
          <w:pPr>
            <w:pStyle w:val="TOC2"/>
            <w:tabs>
              <w:tab w:val="left" w:pos="660"/>
              <w:tab w:val="right" w:leader="dot" w:pos="9016"/>
            </w:tabs>
            <w:rPr>
              <w:del w:id="39" w:author="ALROY CHIANG" w:date="2023-02-16T14:09:00Z"/>
              <w:rFonts w:eastAsiaTheme="minorEastAsia"/>
              <w:noProof/>
              <w:lang w:eastAsia="en-SG"/>
            </w:rPr>
          </w:pPr>
          <w:del w:id="40" w:author="ALROY CHIANG" w:date="2023-02-16T14:09:00Z">
            <w:r w:rsidRPr="00F03129" w:rsidDel="00F03129">
              <w:rPr>
                <w:rPrChange w:id="41" w:author="ALROY CHIANG" w:date="2023-02-16T14:09:00Z">
                  <w:rPr>
                    <w:rStyle w:val="Hyperlink"/>
                    <w:noProof/>
                  </w:rPr>
                </w:rPrChange>
              </w:rPr>
              <w:delText>1.</w:delText>
            </w:r>
            <w:r w:rsidDel="00F03129">
              <w:rPr>
                <w:rFonts w:eastAsiaTheme="minorEastAsia"/>
                <w:noProof/>
                <w:lang w:eastAsia="en-SG"/>
              </w:rPr>
              <w:tab/>
            </w:r>
            <w:r w:rsidRPr="00F03129" w:rsidDel="00F03129">
              <w:rPr>
                <w:rPrChange w:id="42" w:author="ALROY CHIANG" w:date="2023-02-16T14:09:00Z">
                  <w:rPr>
                    <w:rStyle w:val="Hyperlink"/>
                    <w:noProof/>
                  </w:rPr>
                </w:rPrChange>
              </w:rPr>
              <w:delText>Raw data input</w:delText>
            </w:r>
            <w:r w:rsidDel="00F03129">
              <w:rPr>
                <w:noProof/>
                <w:webHidden/>
              </w:rPr>
              <w:tab/>
              <w:delText>4</w:delText>
            </w:r>
          </w:del>
        </w:p>
        <w:p w14:paraId="3020C330" w14:textId="22702145" w:rsidR="009B28B6" w:rsidDel="00F03129" w:rsidRDefault="009B28B6">
          <w:pPr>
            <w:pStyle w:val="TOC2"/>
            <w:tabs>
              <w:tab w:val="left" w:pos="660"/>
              <w:tab w:val="right" w:leader="dot" w:pos="9016"/>
            </w:tabs>
            <w:rPr>
              <w:del w:id="43" w:author="ALROY CHIANG" w:date="2023-02-16T14:09:00Z"/>
              <w:rFonts w:eastAsiaTheme="minorEastAsia"/>
              <w:noProof/>
              <w:lang w:eastAsia="en-SG"/>
            </w:rPr>
          </w:pPr>
          <w:del w:id="44" w:author="ALROY CHIANG" w:date="2023-02-16T14:09:00Z">
            <w:r w:rsidRPr="00F03129" w:rsidDel="00F03129">
              <w:rPr>
                <w:rPrChange w:id="45" w:author="ALROY CHIANG" w:date="2023-02-16T14:09:00Z">
                  <w:rPr>
                    <w:rStyle w:val="Hyperlink"/>
                    <w:noProof/>
                  </w:rPr>
                </w:rPrChange>
              </w:rPr>
              <w:delText>2.</w:delText>
            </w:r>
            <w:r w:rsidDel="00F03129">
              <w:rPr>
                <w:rFonts w:eastAsiaTheme="minorEastAsia"/>
                <w:noProof/>
                <w:lang w:eastAsia="en-SG"/>
              </w:rPr>
              <w:tab/>
            </w:r>
            <w:r w:rsidRPr="00F03129" w:rsidDel="00F03129">
              <w:rPr>
                <w:rPrChange w:id="46" w:author="ALROY CHIANG" w:date="2023-02-16T14:09:00Z">
                  <w:rPr>
                    <w:rStyle w:val="Hyperlink"/>
                    <w:noProof/>
                  </w:rPr>
                </w:rPrChange>
              </w:rPr>
              <w:delText>Data quality</w:delText>
            </w:r>
            <w:r w:rsidDel="00F03129">
              <w:rPr>
                <w:noProof/>
                <w:webHidden/>
              </w:rPr>
              <w:tab/>
              <w:delText>4</w:delText>
            </w:r>
          </w:del>
        </w:p>
        <w:p w14:paraId="73ECE4E5" w14:textId="4AC8C328" w:rsidR="009B28B6" w:rsidDel="00F03129" w:rsidRDefault="009B28B6">
          <w:pPr>
            <w:pStyle w:val="TOC2"/>
            <w:tabs>
              <w:tab w:val="left" w:pos="660"/>
              <w:tab w:val="right" w:leader="dot" w:pos="9016"/>
            </w:tabs>
            <w:rPr>
              <w:del w:id="47" w:author="ALROY CHIANG" w:date="2023-02-16T14:09:00Z"/>
              <w:rFonts w:eastAsiaTheme="minorEastAsia"/>
              <w:noProof/>
              <w:lang w:eastAsia="en-SG"/>
            </w:rPr>
          </w:pPr>
          <w:del w:id="48" w:author="ALROY CHIANG" w:date="2023-02-16T14:09:00Z">
            <w:r w:rsidRPr="00F03129" w:rsidDel="00F03129">
              <w:rPr>
                <w:rPrChange w:id="49" w:author="ALROY CHIANG" w:date="2023-02-16T14:09:00Z">
                  <w:rPr>
                    <w:rStyle w:val="Hyperlink"/>
                    <w:noProof/>
                  </w:rPr>
                </w:rPrChange>
              </w:rPr>
              <w:delText>3.</w:delText>
            </w:r>
            <w:r w:rsidDel="00F03129">
              <w:rPr>
                <w:rFonts w:eastAsiaTheme="minorEastAsia"/>
                <w:noProof/>
                <w:lang w:eastAsia="en-SG"/>
              </w:rPr>
              <w:tab/>
            </w:r>
            <w:r w:rsidRPr="00F03129" w:rsidDel="00F03129">
              <w:rPr>
                <w:rPrChange w:id="50" w:author="ALROY CHIANG" w:date="2023-02-16T14:09:00Z">
                  <w:rPr>
                    <w:rStyle w:val="Hyperlink"/>
                    <w:noProof/>
                  </w:rPr>
                </w:rPrChange>
              </w:rPr>
              <w:delText>Data transformation</w:delText>
            </w:r>
            <w:r w:rsidDel="00F03129">
              <w:rPr>
                <w:noProof/>
                <w:webHidden/>
              </w:rPr>
              <w:tab/>
              <w:delText>5</w:delText>
            </w:r>
          </w:del>
        </w:p>
        <w:p w14:paraId="62162AF0" w14:textId="666208DD" w:rsidR="009B28B6" w:rsidDel="00F03129" w:rsidRDefault="009B28B6">
          <w:pPr>
            <w:pStyle w:val="TOC2"/>
            <w:tabs>
              <w:tab w:val="left" w:pos="660"/>
              <w:tab w:val="right" w:leader="dot" w:pos="9016"/>
            </w:tabs>
            <w:rPr>
              <w:del w:id="51" w:author="ALROY CHIANG" w:date="2023-02-16T14:09:00Z"/>
              <w:rFonts w:eastAsiaTheme="minorEastAsia"/>
              <w:noProof/>
              <w:lang w:eastAsia="en-SG"/>
            </w:rPr>
          </w:pPr>
          <w:del w:id="52" w:author="ALROY CHIANG" w:date="2023-02-16T14:09:00Z">
            <w:r w:rsidRPr="00F03129" w:rsidDel="00F03129">
              <w:rPr>
                <w:rPrChange w:id="53" w:author="ALROY CHIANG" w:date="2023-02-16T14:09:00Z">
                  <w:rPr>
                    <w:rStyle w:val="Hyperlink"/>
                    <w:noProof/>
                  </w:rPr>
                </w:rPrChange>
              </w:rPr>
              <w:delText>4.</w:delText>
            </w:r>
            <w:r w:rsidDel="00F03129">
              <w:rPr>
                <w:rFonts w:eastAsiaTheme="minorEastAsia"/>
                <w:noProof/>
                <w:lang w:eastAsia="en-SG"/>
              </w:rPr>
              <w:tab/>
            </w:r>
            <w:r w:rsidRPr="00F03129" w:rsidDel="00F03129">
              <w:rPr>
                <w:rPrChange w:id="54" w:author="ALROY CHIANG" w:date="2023-02-16T14:09:00Z">
                  <w:rPr>
                    <w:rStyle w:val="Hyperlink"/>
                    <w:noProof/>
                  </w:rPr>
                </w:rPrChange>
              </w:rPr>
              <w:delText>Meta data</w:delText>
            </w:r>
            <w:r w:rsidDel="00F03129">
              <w:rPr>
                <w:noProof/>
                <w:webHidden/>
              </w:rPr>
              <w:tab/>
              <w:delText>5</w:delText>
            </w:r>
          </w:del>
        </w:p>
        <w:p w14:paraId="077A1BDF" w14:textId="6244DD52" w:rsidR="009B28B6" w:rsidDel="00F03129" w:rsidRDefault="009B28B6">
          <w:pPr>
            <w:pStyle w:val="TOC2"/>
            <w:tabs>
              <w:tab w:val="left" w:pos="660"/>
              <w:tab w:val="right" w:leader="dot" w:pos="9016"/>
            </w:tabs>
            <w:rPr>
              <w:del w:id="55" w:author="ALROY CHIANG" w:date="2023-02-16T14:09:00Z"/>
              <w:rFonts w:eastAsiaTheme="minorEastAsia"/>
              <w:noProof/>
              <w:lang w:eastAsia="en-SG"/>
            </w:rPr>
          </w:pPr>
          <w:del w:id="56" w:author="ALROY CHIANG" w:date="2023-02-16T14:09:00Z">
            <w:r w:rsidRPr="00F03129" w:rsidDel="00F03129">
              <w:rPr>
                <w:rPrChange w:id="57" w:author="ALROY CHIANG" w:date="2023-02-16T14:09:00Z">
                  <w:rPr>
                    <w:rStyle w:val="Hyperlink"/>
                    <w:noProof/>
                  </w:rPr>
                </w:rPrChange>
              </w:rPr>
              <w:delText>5.</w:delText>
            </w:r>
            <w:r w:rsidDel="00F03129">
              <w:rPr>
                <w:rFonts w:eastAsiaTheme="minorEastAsia"/>
                <w:noProof/>
                <w:lang w:eastAsia="en-SG"/>
              </w:rPr>
              <w:tab/>
            </w:r>
            <w:r w:rsidRPr="00F03129" w:rsidDel="00F03129">
              <w:rPr>
                <w:rPrChange w:id="58" w:author="ALROY CHIANG" w:date="2023-02-16T14:09:00Z">
                  <w:rPr>
                    <w:rStyle w:val="Hyperlink"/>
                    <w:noProof/>
                  </w:rPr>
                </w:rPrChange>
              </w:rPr>
              <w:delText>Publish data</w:delText>
            </w:r>
            <w:r w:rsidDel="00F03129">
              <w:rPr>
                <w:noProof/>
                <w:webHidden/>
              </w:rPr>
              <w:tab/>
              <w:delText>6</w:delText>
            </w:r>
          </w:del>
        </w:p>
        <w:p w14:paraId="70E9E593" w14:textId="728BF5F4" w:rsidR="00166B9A" w:rsidRDefault="00166B9A">
          <w:r>
            <w:rPr>
              <w:b/>
              <w:bCs/>
              <w:noProof/>
            </w:rPr>
            <w:fldChar w:fldCharType="end"/>
          </w:r>
        </w:p>
      </w:sdtContent>
    </w:sdt>
    <w:p w14:paraId="5A0EC202" w14:textId="74DC03BF" w:rsidR="002B1700" w:rsidRDefault="002B1700" w:rsidP="001E76AA">
      <w:pPr>
        <w:rPr>
          <w:lang w:val="en-US"/>
        </w:rPr>
      </w:pPr>
    </w:p>
    <w:p w14:paraId="6FF35AD3" w14:textId="61D47E73" w:rsidR="00E56ABF" w:rsidRDefault="00166B9A" w:rsidP="002536C0">
      <w:pPr>
        <w:pStyle w:val="Heading1"/>
        <w:ind w:left="0"/>
        <w:rPr>
          <w:lang w:val="en-US"/>
        </w:rPr>
      </w:pPr>
      <w:r>
        <w:rPr>
          <w:lang w:val="en-US"/>
        </w:rPr>
        <w:br w:type="page"/>
      </w:r>
      <w:bookmarkStart w:id="59" w:name="_Toc127519726"/>
      <w:r w:rsidR="00E56ABF">
        <w:rPr>
          <w:lang w:val="en-US"/>
        </w:rPr>
        <w:lastRenderedPageBreak/>
        <w:t>Revision History</w:t>
      </w:r>
      <w:bookmarkEnd w:id="59"/>
    </w:p>
    <w:p w14:paraId="498A980A" w14:textId="64F79D3C" w:rsidR="00E56ABF" w:rsidRDefault="00E56ABF" w:rsidP="00E56ABF">
      <w:pPr>
        <w:rPr>
          <w:lang w:val="en-US"/>
        </w:rPr>
      </w:pPr>
    </w:p>
    <w:tbl>
      <w:tblPr>
        <w:tblStyle w:val="TableGrid1"/>
        <w:tblW w:w="0" w:type="auto"/>
        <w:tblLook w:val="04A0" w:firstRow="1" w:lastRow="0" w:firstColumn="1" w:lastColumn="0" w:noHBand="0" w:noVBand="1"/>
      </w:tblPr>
      <w:tblGrid>
        <w:gridCol w:w="2254"/>
        <w:gridCol w:w="1285"/>
        <w:gridCol w:w="4111"/>
        <w:gridCol w:w="1366"/>
      </w:tblGrid>
      <w:tr w:rsidR="00E56ABF" w:rsidRPr="00E56ABF" w14:paraId="2286CB77" w14:textId="77777777" w:rsidTr="00EF4D5D">
        <w:tc>
          <w:tcPr>
            <w:tcW w:w="2254" w:type="dxa"/>
          </w:tcPr>
          <w:p w14:paraId="2C0325FD" w14:textId="77777777" w:rsidR="00E56ABF" w:rsidRPr="00E56ABF" w:rsidRDefault="00E56ABF" w:rsidP="00E56ABF">
            <w:pPr>
              <w:rPr>
                <w:b/>
                <w:bCs/>
                <w:lang w:val="en-US"/>
              </w:rPr>
            </w:pPr>
            <w:r w:rsidRPr="00E56ABF">
              <w:rPr>
                <w:b/>
                <w:bCs/>
                <w:lang w:val="en-US"/>
              </w:rPr>
              <w:t>Name</w:t>
            </w:r>
          </w:p>
        </w:tc>
        <w:tc>
          <w:tcPr>
            <w:tcW w:w="1285" w:type="dxa"/>
          </w:tcPr>
          <w:p w14:paraId="0FD52012" w14:textId="77777777" w:rsidR="00E56ABF" w:rsidRPr="00E56ABF" w:rsidRDefault="00E56ABF" w:rsidP="00E56ABF">
            <w:pPr>
              <w:rPr>
                <w:b/>
                <w:bCs/>
                <w:lang w:val="en-US"/>
              </w:rPr>
            </w:pPr>
            <w:r w:rsidRPr="00E56ABF">
              <w:rPr>
                <w:b/>
                <w:bCs/>
                <w:lang w:val="en-US"/>
              </w:rPr>
              <w:t>Date</w:t>
            </w:r>
          </w:p>
        </w:tc>
        <w:tc>
          <w:tcPr>
            <w:tcW w:w="4111" w:type="dxa"/>
          </w:tcPr>
          <w:p w14:paraId="7E3C1F1D" w14:textId="77777777" w:rsidR="00E56ABF" w:rsidRPr="00E56ABF" w:rsidRDefault="00E56ABF" w:rsidP="00E56ABF">
            <w:pPr>
              <w:rPr>
                <w:b/>
                <w:bCs/>
                <w:lang w:val="en-US"/>
              </w:rPr>
            </w:pPr>
            <w:r w:rsidRPr="00E56ABF">
              <w:rPr>
                <w:b/>
                <w:bCs/>
                <w:lang w:val="en-US"/>
              </w:rPr>
              <w:t>Reason for changes</w:t>
            </w:r>
          </w:p>
        </w:tc>
        <w:tc>
          <w:tcPr>
            <w:tcW w:w="1366" w:type="dxa"/>
          </w:tcPr>
          <w:p w14:paraId="63828DCD" w14:textId="77777777" w:rsidR="00E56ABF" w:rsidRPr="00E56ABF" w:rsidRDefault="00E56ABF" w:rsidP="00E56ABF">
            <w:pPr>
              <w:rPr>
                <w:b/>
                <w:bCs/>
                <w:lang w:val="en-US"/>
              </w:rPr>
            </w:pPr>
            <w:r w:rsidRPr="00E56ABF">
              <w:rPr>
                <w:b/>
                <w:bCs/>
                <w:lang w:val="en-US"/>
              </w:rPr>
              <w:t>Version</w:t>
            </w:r>
          </w:p>
        </w:tc>
      </w:tr>
      <w:tr w:rsidR="00E56ABF" w:rsidRPr="00E56ABF" w14:paraId="62A173E1" w14:textId="77777777" w:rsidTr="00EF4D5D">
        <w:tc>
          <w:tcPr>
            <w:tcW w:w="2254" w:type="dxa"/>
          </w:tcPr>
          <w:p w14:paraId="28384D7A" w14:textId="21BD2E25" w:rsidR="00E56ABF" w:rsidRPr="00E56ABF" w:rsidRDefault="00AF4966" w:rsidP="00E56ABF">
            <w:pPr>
              <w:rPr>
                <w:lang w:val="en-US"/>
              </w:rPr>
            </w:pPr>
            <w:r>
              <w:rPr>
                <w:lang w:val="en-US"/>
              </w:rPr>
              <w:t>Alroy Chiang</w:t>
            </w:r>
          </w:p>
        </w:tc>
        <w:tc>
          <w:tcPr>
            <w:tcW w:w="1285" w:type="dxa"/>
          </w:tcPr>
          <w:p w14:paraId="13011279" w14:textId="63B5AFCE" w:rsidR="00E56ABF" w:rsidRPr="00E56ABF" w:rsidRDefault="00AF4966" w:rsidP="00E56ABF">
            <w:pPr>
              <w:rPr>
                <w:lang w:val="en-US"/>
              </w:rPr>
            </w:pPr>
            <w:r>
              <w:rPr>
                <w:lang w:val="en-US"/>
              </w:rPr>
              <w:t>31-01-2023</w:t>
            </w:r>
          </w:p>
        </w:tc>
        <w:tc>
          <w:tcPr>
            <w:tcW w:w="4111" w:type="dxa"/>
          </w:tcPr>
          <w:p w14:paraId="2B2E5492" w14:textId="68618245" w:rsidR="00E56ABF" w:rsidRPr="00E56ABF" w:rsidRDefault="00AF4966" w:rsidP="00E56ABF">
            <w:pPr>
              <w:rPr>
                <w:lang w:val="en-US"/>
              </w:rPr>
            </w:pPr>
            <w:r>
              <w:rPr>
                <w:lang w:val="en-US"/>
              </w:rPr>
              <w:t>First version</w:t>
            </w:r>
          </w:p>
        </w:tc>
        <w:tc>
          <w:tcPr>
            <w:tcW w:w="1366" w:type="dxa"/>
          </w:tcPr>
          <w:p w14:paraId="2B6F29C0" w14:textId="33C5B003" w:rsidR="00E56ABF" w:rsidRPr="00E56ABF" w:rsidRDefault="00AF4966" w:rsidP="00E56ABF">
            <w:pPr>
              <w:rPr>
                <w:lang w:val="en-US"/>
              </w:rPr>
            </w:pPr>
            <w:r>
              <w:rPr>
                <w:lang w:val="en-US"/>
              </w:rPr>
              <w:t>1.0</w:t>
            </w:r>
          </w:p>
        </w:tc>
      </w:tr>
      <w:tr w:rsidR="00E56ABF" w:rsidRPr="00E56ABF" w14:paraId="2ED050AA" w14:textId="77777777" w:rsidTr="00EF4D5D">
        <w:tc>
          <w:tcPr>
            <w:tcW w:w="2254" w:type="dxa"/>
          </w:tcPr>
          <w:p w14:paraId="66E7635D" w14:textId="77777777" w:rsidR="00E56ABF" w:rsidRPr="00E56ABF" w:rsidRDefault="00E56ABF" w:rsidP="00E56ABF">
            <w:pPr>
              <w:rPr>
                <w:lang w:val="en-US"/>
              </w:rPr>
            </w:pPr>
          </w:p>
        </w:tc>
        <w:tc>
          <w:tcPr>
            <w:tcW w:w="1285" w:type="dxa"/>
          </w:tcPr>
          <w:p w14:paraId="55DBE4D0" w14:textId="77777777" w:rsidR="00E56ABF" w:rsidRPr="00E56ABF" w:rsidRDefault="00E56ABF" w:rsidP="00E56ABF">
            <w:pPr>
              <w:rPr>
                <w:lang w:val="en-US"/>
              </w:rPr>
            </w:pPr>
          </w:p>
        </w:tc>
        <w:tc>
          <w:tcPr>
            <w:tcW w:w="4111" w:type="dxa"/>
          </w:tcPr>
          <w:p w14:paraId="6FE5ED54" w14:textId="77777777" w:rsidR="00E56ABF" w:rsidRPr="00E56ABF" w:rsidRDefault="00E56ABF" w:rsidP="00E56ABF">
            <w:pPr>
              <w:rPr>
                <w:lang w:val="en-US"/>
              </w:rPr>
            </w:pPr>
          </w:p>
        </w:tc>
        <w:tc>
          <w:tcPr>
            <w:tcW w:w="1366" w:type="dxa"/>
          </w:tcPr>
          <w:p w14:paraId="62CEB3B0" w14:textId="77777777" w:rsidR="00E56ABF" w:rsidRPr="00E56ABF" w:rsidRDefault="00E56ABF" w:rsidP="00E56ABF">
            <w:pPr>
              <w:rPr>
                <w:lang w:val="en-US"/>
              </w:rPr>
            </w:pPr>
          </w:p>
        </w:tc>
      </w:tr>
      <w:tr w:rsidR="00E56ABF" w:rsidRPr="00E56ABF" w14:paraId="26AB7967" w14:textId="77777777" w:rsidTr="00EF4D5D">
        <w:tc>
          <w:tcPr>
            <w:tcW w:w="2254" w:type="dxa"/>
          </w:tcPr>
          <w:p w14:paraId="08B3488D" w14:textId="77777777" w:rsidR="00E56ABF" w:rsidRPr="00E56ABF" w:rsidRDefault="00E56ABF" w:rsidP="00E56ABF">
            <w:pPr>
              <w:rPr>
                <w:lang w:val="en-US"/>
              </w:rPr>
            </w:pPr>
          </w:p>
        </w:tc>
        <w:tc>
          <w:tcPr>
            <w:tcW w:w="1285" w:type="dxa"/>
          </w:tcPr>
          <w:p w14:paraId="60F304F0" w14:textId="77777777" w:rsidR="00E56ABF" w:rsidRPr="00E56ABF" w:rsidRDefault="00E56ABF" w:rsidP="00E56ABF">
            <w:pPr>
              <w:rPr>
                <w:lang w:val="en-US"/>
              </w:rPr>
            </w:pPr>
          </w:p>
        </w:tc>
        <w:tc>
          <w:tcPr>
            <w:tcW w:w="4111" w:type="dxa"/>
          </w:tcPr>
          <w:p w14:paraId="66116279" w14:textId="77777777" w:rsidR="00E56ABF" w:rsidRPr="00E56ABF" w:rsidRDefault="00E56ABF" w:rsidP="00E56ABF">
            <w:pPr>
              <w:rPr>
                <w:lang w:val="en-US"/>
              </w:rPr>
            </w:pPr>
          </w:p>
        </w:tc>
        <w:tc>
          <w:tcPr>
            <w:tcW w:w="1366" w:type="dxa"/>
          </w:tcPr>
          <w:p w14:paraId="43FB9C64" w14:textId="77777777" w:rsidR="00E56ABF" w:rsidRPr="00E56ABF" w:rsidRDefault="00E56ABF" w:rsidP="00E56ABF">
            <w:pPr>
              <w:rPr>
                <w:lang w:val="en-US"/>
              </w:rPr>
            </w:pPr>
          </w:p>
        </w:tc>
      </w:tr>
    </w:tbl>
    <w:p w14:paraId="0A57EC54" w14:textId="4CCDD7EB" w:rsidR="00E56ABF" w:rsidRDefault="00E56ABF" w:rsidP="00E56ABF">
      <w:pPr>
        <w:rPr>
          <w:lang w:val="en-US"/>
        </w:rPr>
      </w:pPr>
    </w:p>
    <w:p w14:paraId="0FE13BA6" w14:textId="77777777" w:rsidR="00E56ABF" w:rsidRDefault="00E56ABF">
      <w:pPr>
        <w:rPr>
          <w:lang w:val="en-US"/>
        </w:rPr>
      </w:pPr>
      <w:r>
        <w:rPr>
          <w:lang w:val="en-US"/>
        </w:rPr>
        <w:br w:type="page"/>
      </w:r>
    </w:p>
    <w:p w14:paraId="7D26AF00" w14:textId="3BF05CAC" w:rsidR="009C3422" w:rsidRDefault="000E517B" w:rsidP="002F326B">
      <w:pPr>
        <w:pStyle w:val="Heading1"/>
        <w:spacing w:after="240"/>
        <w:ind w:left="0"/>
        <w:rPr>
          <w:lang w:val="en-US"/>
        </w:rPr>
      </w:pPr>
      <w:bookmarkStart w:id="60" w:name="_Toc127519727"/>
      <w:r>
        <w:rPr>
          <w:lang w:val="en-US"/>
        </w:rPr>
        <w:lastRenderedPageBreak/>
        <w:t>Introduction</w:t>
      </w:r>
      <w:bookmarkEnd w:id="60"/>
    </w:p>
    <w:p w14:paraId="025E5355" w14:textId="1189F354" w:rsidR="00C30BC3" w:rsidRDefault="000E517B" w:rsidP="00E56ABF">
      <w:pPr>
        <w:ind w:left="0"/>
        <w:jc w:val="both"/>
        <w:rPr>
          <w:lang w:val="en-US"/>
        </w:rPr>
      </w:pPr>
      <w:r>
        <w:rPr>
          <w:lang w:val="en-US"/>
        </w:rPr>
        <w:t xml:space="preserve">The purpose of this document is to </w:t>
      </w:r>
      <w:r w:rsidR="00317BBA">
        <w:rPr>
          <w:lang w:val="en-US"/>
        </w:rPr>
        <w:t xml:space="preserve">provide </w:t>
      </w:r>
      <w:r w:rsidR="00A6102F">
        <w:rPr>
          <w:lang w:val="en-US"/>
        </w:rPr>
        <w:t>technical design</w:t>
      </w:r>
      <w:r>
        <w:rPr>
          <w:lang w:val="en-US"/>
        </w:rPr>
        <w:t xml:space="preserve"> for </w:t>
      </w:r>
      <w:r w:rsidR="003F479D">
        <w:rPr>
          <w:lang w:val="en-US"/>
        </w:rPr>
        <w:t xml:space="preserve">data pre-processing </w:t>
      </w:r>
      <w:r w:rsidR="0049380C">
        <w:rPr>
          <w:lang w:val="en-US"/>
        </w:rPr>
        <w:t>pipeline.</w:t>
      </w:r>
      <w:r>
        <w:rPr>
          <w:lang w:val="en-US"/>
        </w:rPr>
        <w:t xml:space="preserve"> </w:t>
      </w:r>
      <w:r w:rsidR="00C30BC3">
        <w:rPr>
          <w:lang w:val="en-US"/>
        </w:rPr>
        <w:t xml:space="preserve">The </w:t>
      </w:r>
      <w:r w:rsidR="00317BBA">
        <w:rPr>
          <w:lang w:val="en-US"/>
        </w:rPr>
        <w:t>d</w:t>
      </w:r>
      <w:r w:rsidR="00C30BC3">
        <w:rPr>
          <w:lang w:val="en-US"/>
        </w:rPr>
        <w:t xml:space="preserve">ata </w:t>
      </w:r>
      <w:r w:rsidR="00273F9A">
        <w:rPr>
          <w:lang w:val="en-US"/>
        </w:rPr>
        <w:t>pre-processing p</w:t>
      </w:r>
      <w:r w:rsidR="00C30BC3">
        <w:rPr>
          <w:lang w:val="en-US"/>
        </w:rPr>
        <w:t xml:space="preserve">ipeline is a framework that allows </w:t>
      </w:r>
      <w:r w:rsidR="009B3C9D">
        <w:rPr>
          <w:lang w:val="en-US"/>
        </w:rPr>
        <w:t>users</w:t>
      </w:r>
      <w:r w:rsidR="00C30BC3">
        <w:rPr>
          <w:lang w:val="en-US"/>
        </w:rPr>
        <w:t xml:space="preserve"> to </w:t>
      </w:r>
      <w:r w:rsidR="008946AF">
        <w:rPr>
          <w:lang w:val="en-US"/>
        </w:rPr>
        <w:t>process</w:t>
      </w:r>
      <w:r w:rsidR="00C30BC3">
        <w:rPr>
          <w:lang w:val="en-US"/>
        </w:rPr>
        <w:t xml:space="preserve"> raw data</w:t>
      </w:r>
      <w:r w:rsidR="008946AF">
        <w:rPr>
          <w:lang w:val="en-US"/>
        </w:rPr>
        <w:t xml:space="preserve"> files </w:t>
      </w:r>
      <w:r w:rsidR="009A4278">
        <w:rPr>
          <w:lang w:val="en-US"/>
        </w:rPr>
        <w:t>into data files ready for utilization</w:t>
      </w:r>
      <w:r w:rsidR="00C30BC3">
        <w:rPr>
          <w:lang w:val="en-US"/>
        </w:rPr>
        <w:t xml:space="preserve">. The </w:t>
      </w:r>
      <w:r w:rsidR="00686413">
        <w:rPr>
          <w:lang w:val="en-US"/>
        </w:rPr>
        <w:t xml:space="preserve">pipeline </w:t>
      </w:r>
      <w:r w:rsidR="00C30BC3">
        <w:rPr>
          <w:lang w:val="en-US"/>
        </w:rPr>
        <w:t>include</w:t>
      </w:r>
      <w:r w:rsidR="00686413">
        <w:rPr>
          <w:lang w:val="en-US"/>
        </w:rPr>
        <w:t>s</w:t>
      </w:r>
      <w:r w:rsidR="00C30BC3">
        <w:rPr>
          <w:lang w:val="en-US"/>
        </w:rPr>
        <w:t xml:space="preserve"> the following </w:t>
      </w:r>
      <w:r w:rsidR="003F479D">
        <w:rPr>
          <w:lang w:val="en-US"/>
        </w:rPr>
        <w:t>components</w:t>
      </w:r>
      <w:r w:rsidR="0009247C">
        <w:rPr>
          <w:lang w:val="en-US"/>
        </w:rPr>
        <w:t xml:space="preserve"> as </w:t>
      </w:r>
      <w:r w:rsidR="00EB1392">
        <w:rPr>
          <w:lang w:val="en-US"/>
        </w:rPr>
        <w:t xml:space="preserve">shown in </w:t>
      </w:r>
      <w:r w:rsidR="00EB1392" w:rsidRPr="00EB1392">
        <w:rPr>
          <w:i/>
          <w:iCs/>
          <w:lang w:val="en-US"/>
        </w:rPr>
        <w:t>Figure 1</w:t>
      </w:r>
      <w:r w:rsidR="00C30BC3">
        <w:rPr>
          <w:lang w:val="en-US"/>
        </w:rPr>
        <w:t>:</w:t>
      </w:r>
    </w:p>
    <w:p w14:paraId="1784E993" w14:textId="77777777" w:rsidR="00587B7A" w:rsidRDefault="000E517B" w:rsidP="00587B7A">
      <w:pPr>
        <w:keepNext/>
        <w:ind w:left="0"/>
        <w:jc w:val="center"/>
      </w:pPr>
      <w:r w:rsidRPr="000E517B">
        <w:rPr>
          <w:noProof/>
          <w:lang w:val="en-US"/>
        </w:rPr>
        <w:drawing>
          <wp:inline distT="0" distB="0" distL="0" distR="0" wp14:anchorId="502371D9" wp14:editId="334048A2">
            <wp:extent cx="5735782" cy="2211070"/>
            <wp:effectExtent l="38100" t="38100" r="93980" b="939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8907" cy="2212275"/>
                    </a:xfrm>
                    <a:prstGeom prst="rect">
                      <a:avLst/>
                    </a:prstGeom>
                    <a:effectLst>
                      <a:outerShdw blurRad="50800" dist="38100" dir="2700000" algn="tl" rotWithShape="0">
                        <a:prstClr val="black">
                          <a:alpha val="40000"/>
                        </a:prstClr>
                      </a:outerShdw>
                    </a:effectLst>
                  </pic:spPr>
                </pic:pic>
              </a:graphicData>
            </a:graphic>
          </wp:inline>
        </w:drawing>
      </w:r>
    </w:p>
    <w:p w14:paraId="4FA56105" w14:textId="4EA7B1E7" w:rsidR="007805E0" w:rsidRDefault="00587B7A" w:rsidP="00587B7A">
      <w:pPr>
        <w:pStyle w:val="Caption"/>
        <w:jc w:val="center"/>
      </w:pPr>
      <w:r>
        <w:t xml:space="preserve">Figure </w:t>
      </w:r>
      <w:fldSimple w:instr=" SEQ Figure \* ARABIC ">
        <w:r w:rsidR="00340D60">
          <w:rPr>
            <w:noProof/>
          </w:rPr>
          <w:t>1</w:t>
        </w:r>
      </w:fldSimple>
      <w:r>
        <w:t xml:space="preserve"> Main components of Data pre-processing pipeline.</w:t>
      </w:r>
    </w:p>
    <w:p w14:paraId="6ECBFD97" w14:textId="6C0BEB2D" w:rsidR="00E56ABF" w:rsidRPr="00E56ABF" w:rsidRDefault="00E56ABF" w:rsidP="00587B7A">
      <w:pPr>
        <w:ind w:left="0"/>
      </w:pPr>
    </w:p>
    <w:p w14:paraId="7991F1F5" w14:textId="3FC96CAD" w:rsidR="00627D07" w:rsidRDefault="00525F55" w:rsidP="002F326B">
      <w:pPr>
        <w:pStyle w:val="Heading1"/>
        <w:spacing w:after="240"/>
        <w:ind w:left="0"/>
        <w:rPr>
          <w:lang w:val="en-US"/>
        </w:rPr>
      </w:pPr>
      <w:bookmarkStart w:id="61" w:name="_Toc127519728"/>
      <w:r>
        <w:rPr>
          <w:lang w:val="en-US"/>
        </w:rPr>
        <w:t>Project Folder Structure</w:t>
      </w:r>
      <w:bookmarkEnd w:id="61"/>
    </w:p>
    <w:p w14:paraId="2D5B03F6" w14:textId="4F82B651" w:rsidR="00C331F5" w:rsidRDefault="00C331F5" w:rsidP="00C331F5">
      <w:pPr>
        <w:ind w:left="0"/>
        <w:rPr>
          <w:lang w:val="en-US"/>
        </w:rPr>
      </w:pPr>
      <w:r>
        <w:rPr>
          <w:lang w:val="en-US"/>
        </w:rPr>
        <w:t>The overall</w:t>
      </w:r>
      <w:r w:rsidR="0041701D">
        <w:rPr>
          <w:lang w:val="en-US"/>
        </w:rPr>
        <w:t xml:space="preserve"> default</w:t>
      </w:r>
      <w:r>
        <w:rPr>
          <w:lang w:val="en-US"/>
        </w:rPr>
        <w:t xml:space="preserve"> project </w:t>
      </w:r>
      <w:r w:rsidR="00340D60">
        <w:rPr>
          <w:lang w:val="en-US"/>
        </w:rPr>
        <w:t xml:space="preserve">folder structure is shown in </w:t>
      </w:r>
      <w:r w:rsidR="00340D60" w:rsidRPr="00C8365C">
        <w:rPr>
          <w:i/>
          <w:iCs/>
          <w:lang w:val="en-US"/>
        </w:rPr>
        <w:t>Figure 2</w:t>
      </w:r>
      <w:r w:rsidR="00340D60">
        <w:rPr>
          <w:lang w:val="en-US"/>
        </w:rPr>
        <w:t>.</w:t>
      </w:r>
      <w:r w:rsidR="004277A4">
        <w:rPr>
          <w:lang w:val="en-US"/>
        </w:rPr>
        <w:t xml:space="preserve"> </w:t>
      </w:r>
      <w:r w:rsidR="000D5170">
        <w:rPr>
          <w:lang w:val="en-US"/>
        </w:rPr>
        <w:t>“project” folder is the root folder of data pre-processing pipeline</w:t>
      </w:r>
      <w:r w:rsidR="00EC6F42">
        <w:rPr>
          <w:lang w:val="en-US"/>
        </w:rPr>
        <w:t xml:space="preserve"> where all its scripts and configuration files are located. It also </w:t>
      </w:r>
      <w:r w:rsidR="00E95C30">
        <w:rPr>
          <w:lang w:val="en-US"/>
        </w:rPr>
        <w:t xml:space="preserve">consists of “staging” and “processed” folders for raw data files and cleaned </w:t>
      </w:r>
      <w:r w:rsidR="00F61D6B">
        <w:rPr>
          <w:lang w:val="en-US"/>
        </w:rPr>
        <w:t>data files.</w:t>
      </w:r>
    </w:p>
    <w:p w14:paraId="4CA5F8A4" w14:textId="77777777" w:rsidR="00340D60" w:rsidRPr="00C331F5" w:rsidRDefault="00340D60" w:rsidP="00C331F5">
      <w:pPr>
        <w:ind w:left="0"/>
        <w:rPr>
          <w:lang w:val="en-US"/>
        </w:rPr>
      </w:pPr>
    </w:p>
    <w:p w14:paraId="56303464" w14:textId="77777777" w:rsidR="00340D60" w:rsidRDefault="00AC0384" w:rsidP="00340D60">
      <w:pPr>
        <w:keepNext/>
        <w:ind w:left="0"/>
        <w:jc w:val="center"/>
      </w:pPr>
      <w:r>
        <w:rPr>
          <w:noProof/>
          <w:lang w:val="en-US"/>
        </w:rPr>
        <mc:AlternateContent>
          <mc:Choice Requires="wpc">
            <w:drawing>
              <wp:inline distT="0" distB="0" distL="0" distR="0" wp14:anchorId="1E51FD1B" wp14:editId="60FDB332">
                <wp:extent cx="5735320" cy="2129790"/>
                <wp:effectExtent l="38100" t="38100" r="93980" b="9906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a:effectLst>
                          <a:outerShdw blurRad="50800" dist="38100" dir="2700000" algn="tl" rotWithShape="0">
                            <a:prstClr val="black">
                              <a:alpha val="40000"/>
                            </a:prstClr>
                          </a:outerShdw>
                        </a:effectLst>
                      </wpc:bg>
                      <wpc:whole/>
                      <wpg:wgp>
                        <wpg:cNvPr id="60" name="Group 60"/>
                        <wpg:cNvGrpSpPr/>
                        <wpg:grpSpPr>
                          <a:xfrm>
                            <a:off x="1404027" y="132758"/>
                            <a:ext cx="3198495" cy="1730714"/>
                            <a:chOff x="1454057" y="269239"/>
                            <a:chExt cx="3198495" cy="1730714"/>
                          </a:xfrm>
                        </wpg:grpSpPr>
                        <wps:wsp>
                          <wps:cNvPr id="11" name="Connector: Elbow 11"/>
                          <wps:cNvCnPr>
                            <a:stCxn id="14" idx="2"/>
                            <a:endCxn id="79" idx="0"/>
                          </wps:cNvCnPr>
                          <wps:spPr>
                            <a:xfrm rot="5400000">
                              <a:off x="2419440" y="371757"/>
                              <a:ext cx="301330" cy="91574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grpSp>
                          <wpg:cNvPr id="32" name="Group 32"/>
                          <wpg:cNvGrpSpPr/>
                          <wpg:grpSpPr>
                            <a:xfrm>
                              <a:off x="2877480" y="269239"/>
                              <a:ext cx="311933" cy="409723"/>
                              <a:chOff x="2135553" y="269239"/>
                              <a:chExt cx="311933" cy="409723"/>
                            </a:xfrm>
                          </wpg:grpSpPr>
                          <wps:wsp>
                            <wps:cNvPr id="14" name="Text Box 3"/>
                            <wps:cNvSpPr txBox="1"/>
                            <wps:spPr>
                              <a:xfrm>
                                <a:off x="2135553" y="540532"/>
                                <a:ext cx="300990" cy="138430"/>
                              </a:xfrm>
                              <a:prstGeom prst="rect">
                                <a:avLst/>
                              </a:prstGeom>
                              <a:solidFill>
                                <a:schemeClr val="lt1"/>
                              </a:solidFill>
                              <a:ln w="6350">
                                <a:noFill/>
                              </a:ln>
                            </wps:spPr>
                            <wps:txbx>
                              <w:txbxContent>
                                <w:p w14:paraId="15E3FFBA" w14:textId="551EBBD2" w:rsidR="00AC0384" w:rsidRPr="00E66E9F" w:rsidRDefault="00B45F03" w:rsidP="00B45F03">
                                  <w:pPr>
                                    <w:spacing w:after="0" w:line="256" w:lineRule="auto"/>
                                    <w:ind w:left="0"/>
                                    <w:rPr>
                                      <w:rFonts w:ascii="Calibri" w:eastAsia="Calibri" w:hAnsi="Calibri"/>
                                      <w:sz w:val="16"/>
                                      <w:szCs w:val="16"/>
                                      <w:lang w:val="en-US"/>
                                    </w:rPr>
                                  </w:pPr>
                                  <w:r>
                                    <w:rPr>
                                      <w:rFonts w:ascii="Calibri" w:eastAsia="Calibri" w:hAnsi="Calibri"/>
                                      <w:sz w:val="16"/>
                                      <w:szCs w:val="16"/>
                                      <w:lang w:val="en-US"/>
                                    </w:rPr>
                                    <w:t>project</w:t>
                                  </w:r>
                                </w:p>
                              </w:txbxContent>
                            </wps:txbx>
                            <wps:bodyPr rot="0" spcFirstLastPara="0" vert="horz" wrap="none" lIns="0" tIns="0" rIns="0" bIns="0" numCol="1" spcCol="0" rtlCol="0" fromWordArt="0" anchor="ctr" anchorCtr="0" forceAA="0" compatLnSpc="1">
                              <a:prstTxWarp prst="textNoShape">
                                <a:avLst/>
                              </a:prstTxWarp>
                              <a:spAutoFit/>
                            </wps:bodyPr>
                          </wps:wsp>
                          <pic:pic xmlns:pic="http://schemas.openxmlformats.org/drawingml/2006/picture">
                            <pic:nvPicPr>
                              <pic:cNvPr id="30" name="Graphic 30" descr="Open folder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135553" y="269239"/>
                                <a:ext cx="311933" cy="311933"/>
                              </a:xfrm>
                              <a:prstGeom prst="rect">
                                <a:avLst/>
                              </a:prstGeom>
                            </pic:spPr>
                          </pic:pic>
                        </wpg:grpSp>
                        <wps:wsp>
                          <wps:cNvPr id="78" name="Text Box 3"/>
                          <wps:cNvSpPr txBox="1"/>
                          <wps:spPr>
                            <a:xfrm>
                              <a:off x="1961422" y="1236832"/>
                              <a:ext cx="301625" cy="137795"/>
                            </a:xfrm>
                            <a:prstGeom prst="rect">
                              <a:avLst/>
                            </a:prstGeom>
                            <a:solidFill>
                              <a:schemeClr val="lt1"/>
                            </a:solidFill>
                            <a:ln w="6350">
                              <a:noFill/>
                            </a:ln>
                          </wps:spPr>
                          <wps:txbx>
                            <w:txbxContent>
                              <w:p w14:paraId="6A3E1D4A" w14:textId="0D91DE29" w:rsidR="006A1D74" w:rsidRDefault="006A1D74" w:rsidP="007318A3">
                                <w:pPr>
                                  <w:spacing w:after="0" w:line="254" w:lineRule="auto"/>
                                  <w:ind w:left="0"/>
                                  <w:rPr>
                                    <w:rFonts w:ascii="Calibri" w:eastAsia="Calibri" w:hAnsi="Calibri"/>
                                    <w:sz w:val="16"/>
                                    <w:szCs w:val="16"/>
                                    <w:lang w:val="en-US"/>
                                  </w:rPr>
                                </w:pPr>
                                <w:r>
                                  <w:rPr>
                                    <w:rFonts w:ascii="Calibri" w:eastAsia="Calibri" w:hAnsi="Calibri"/>
                                    <w:sz w:val="16"/>
                                    <w:szCs w:val="16"/>
                                    <w:lang w:val="en-US"/>
                                  </w:rPr>
                                  <w:t>staging</w:t>
                                </w:r>
                              </w:p>
                            </w:txbxContent>
                          </wps:txbx>
                          <wps:bodyPr rot="0" spcFirstLastPara="0" vert="horz" wrap="none" lIns="0" tIns="0" rIns="0" bIns="0" numCol="1" spcCol="0" rtlCol="0" fromWordArt="0" anchor="ctr" anchorCtr="0" forceAA="0" compatLnSpc="1">
                            <a:prstTxWarp prst="textNoShape">
                              <a:avLst/>
                            </a:prstTxWarp>
                            <a:spAutoFit/>
                          </wps:bodyPr>
                        </wps:wsp>
                        <pic:pic xmlns:pic="http://schemas.openxmlformats.org/drawingml/2006/picture">
                          <pic:nvPicPr>
                            <pic:cNvPr id="79" name="Graphic 30" descr="Open folder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956342" y="980292"/>
                              <a:ext cx="311785" cy="311785"/>
                            </a:xfrm>
                            <a:prstGeom prst="rect">
                              <a:avLst/>
                            </a:prstGeom>
                          </pic:spPr>
                        </pic:pic>
                        <wpg:grpSp>
                          <wpg:cNvPr id="47" name="Group 47"/>
                          <wpg:cNvGrpSpPr/>
                          <wpg:grpSpPr>
                            <a:xfrm>
                              <a:off x="3712752" y="980292"/>
                              <a:ext cx="426085" cy="392768"/>
                              <a:chOff x="2970825" y="980292"/>
                              <a:chExt cx="426085" cy="392768"/>
                            </a:xfrm>
                          </wpg:grpSpPr>
                          <pic:pic xmlns:pic="http://schemas.openxmlformats.org/drawingml/2006/picture">
                            <pic:nvPicPr>
                              <pic:cNvPr id="81" name="Graphic 30" descr="Open folder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027975" y="980292"/>
                                <a:ext cx="311785" cy="311785"/>
                              </a:xfrm>
                              <a:prstGeom prst="rect">
                                <a:avLst/>
                              </a:prstGeom>
                            </pic:spPr>
                          </pic:pic>
                          <wps:wsp>
                            <wps:cNvPr id="88" name="Text Box 3"/>
                            <wps:cNvSpPr txBox="1"/>
                            <wps:spPr>
                              <a:xfrm>
                                <a:off x="2970825" y="1236535"/>
                                <a:ext cx="426085" cy="136525"/>
                              </a:xfrm>
                              <a:prstGeom prst="rect">
                                <a:avLst/>
                              </a:prstGeom>
                              <a:solidFill>
                                <a:schemeClr val="lt1"/>
                              </a:solidFill>
                              <a:ln w="6350">
                                <a:noFill/>
                              </a:ln>
                            </wps:spPr>
                            <wps:txbx>
                              <w:txbxContent>
                                <w:p w14:paraId="2BC9D719" w14:textId="508F7D7B" w:rsidR="00980C92" w:rsidRDefault="00A926A5" w:rsidP="00A926A5">
                                  <w:pPr>
                                    <w:spacing w:after="0" w:line="252" w:lineRule="auto"/>
                                    <w:ind w:left="0"/>
                                    <w:rPr>
                                      <w:rFonts w:ascii="Calibri" w:eastAsia="Calibri" w:hAnsi="Calibri"/>
                                      <w:sz w:val="16"/>
                                      <w:szCs w:val="16"/>
                                      <w:lang w:val="en-US"/>
                                    </w:rPr>
                                  </w:pPr>
                                  <w:r>
                                    <w:rPr>
                                      <w:rFonts w:ascii="Calibri" w:eastAsia="Calibri" w:hAnsi="Calibri"/>
                                      <w:sz w:val="16"/>
                                      <w:szCs w:val="16"/>
                                      <w:lang w:val="en-US"/>
                                    </w:rPr>
                                    <w:t>processed</w:t>
                                  </w:r>
                                </w:p>
                              </w:txbxContent>
                            </wps:txbx>
                            <wps:bodyPr rot="0" spcFirstLastPara="0" vert="horz" wrap="none" lIns="0" tIns="0" rIns="0" bIns="0" numCol="1" spcCol="0" rtlCol="0" fromWordArt="0" anchor="ctr" anchorCtr="0" forceAA="0" compatLnSpc="1">
                              <a:prstTxWarp prst="textNoShape">
                                <a:avLst/>
                              </a:prstTxWarp>
                              <a:spAutoFit/>
                            </wps:bodyPr>
                          </wps:wsp>
                        </wpg:grpSp>
                        <wps:wsp>
                          <wps:cNvPr id="89" name="Connector: Elbow 89"/>
                          <wps:cNvCnPr>
                            <a:stCxn id="14" idx="2"/>
                            <a:endCxn id="81" idx="0"/>
                          </wps:cNvCnPr>
                          <wps:spPr>
                            <a:xfrm rot="16200000" flipH="1">
                              <a:off x="3326220" y="380717"/>
                              <a:ext cx="301330" cy="89782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grpSp>
                          <wpg:cNvPr id="59" name="Group 59"/>
                          <wpg:cNvGrpSpPr/>
                          <wpg:grpSpPr>
                            <a:xfrm>
                              <a:off x="1454057" y="1614952"/>
                              <a:ext cx="348615" cy="378947"/>
                              <a:chOff x="712130" y="1614952"/>
                              <a:chExt cx="348615" cy="378947"/>
                            </a:xfrm>
                          </wpg:grpSpPr>
                          <wps:wsp>
                            <wps:cNvPr id="86" name="Text Box 3"/>
                            <wps:cNvSpPr txBox="1"/>
                            <wps:spPr>
                              <a:xfrm>
                                <a:off x="712130" y="1857374"/>
                                <a:ext cx="348615" cy="136525"/>
                              </a:xfrm>
                              <a:prstGeom prst="rect">
                                <a:avLst/>
                              </a:prstGeom>
                              <a:solidFill>
                                <a:schemeClr val="lt1"/>
                              </a:solidFill>
                              <a:ln w="6350">
                                <a:noFill/>
                              </a:ln>
                            </wps:spPr>
                            <wps:txbx>
                              <w:txbxContent>
                                <w:p w14:paraId="70D3659B" w14:textId="6299853C" w:rsidR="00980C92" w:rsidRDefault="00FC5708" w:rsidP="00FC5708">
                                  <w:pPr>
                                    <w:spacing w:after="0" w:line="252" w:lineRule="auto"/>
                                    <w:ind w:left="0"/>
                                    <w:rPr>
                                      <w:rFonts w:ascii="Calibri" w:eastAsia="Calibri" w:hAnsi="Calibri"/>
                                      <w:sz w:val="16"/>
                                      <w:szCs w:val="16"/>
                                      <w:lang w:val="en-US"/>
                                    </w:rPr>
                                  </w:pPr>
                                  <w:r>
                                    <w:rPr>
                                      <w:rFonts w:ascii="Calibri" w:eastAsia="Calibri" w:hAnsi="Calibri"/>
                                      <w:sz w:val="16"/>
                                      <w:szCs w:val="16"/>
                                      <w:lang w:val="en-US"/>
                                    </w:rPr>
                                    <w:t>rejected</w:t>
                                  </w:r>
                                </w:p>
                              </w:txbxContent>
                            </wps:txbx>
                            <wps:bodyPr rot="0" spcFirstLastPara="0" vert="horz" wrap="none" lIns="0" tIns="0" rIns="0" bIns="0" numCol="1" spcCol="0" rtlCol="0" fromWordArt="0" anchor="ctr" anchorCtr="0" forceAA="0" compatLnSpc="1">
                              <a:prstTxWarp prst="textNoShape">
                                <a:avLst/>
                              </a:prstTxWarp>
                              <a:spAutoFit/>
                            </wps:bodyPr>
                          </wps:wsp>
                          <pic:pic xmlns:pic="http://schemas.openxmlformats.org/drawingml/2006/picture">
                            <pic:nvPicPr>
                              <pic:cNvPr id="90" name="Graphic 30" descr="Open folder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730545" y="1614952"/>
                                <a:ext cx="311785" cy="311785"/>
                              </a:xfrm>
                              <a:prstGeom prst="rect">
                                <a:avLst/>
                              </a:prstGeom>
                            </pic:spPr>
                          </pic:pic>
                        </wpg:grpSp>
                        <wpg:grpSp>
                          <wpg:cNvPr id="48" name="Group 48"/>
                          <wpg:cNvGrpSpPr/>
                          <wpg:grpSpPr>
                            <a:xfrm>
                              <a:off x="3271427" y="1614952"/>
                              <a:ext cx="329565" cy="385001"/>
                              <a:chOff x="2620940" y="1614952"/>
                              <a:chExt cx="329565" cy="385001"/>
                            </a:xfrm>
                          </wpg:grpSpPr>
                          <wps:wsp>
                            <wps:cNvPr id="85" name="Text Box 3"/>
                            <wps:cNvSpPr txBox="1"/>
                            <wps:spPr>
                              <a:xfrm>
                                <a:off x="2620940" y="1863428"/>
                                <a:ext cx="329565" cy="136525"/>
                              </a:xfrm>
                              <a:prstGeom prst="rect">
                                <a:avLst/>
                              </a:prstGeom>
                              <a:solidFill>
                                <a:schemeClr val="lt1"/>
                              </a:solidFill>
                              <a:ln w="6350">
                                <a:noFill/>
                              </a:ln>
                            </wps:spPr>
                            <wps:txbx>
                              <w:txbxContent>
                                <w:p w14:paraId="114B7D26" w14:textId="18D2983D" w:rsidR="00980C92" w:rsidRDefault="00FC5708" w:rsidP="00980C92">
                                  <w:pPr>
                                    <w:spacing w:after="0" w:line="252" w:lineRule="auto"/>
                                    <w:ind w:left="0"/>
                                    <w:rPr>
                                      <w:rFonts w:ascii="Calibri" w:eastAsia="Calibri" w:hAnsi="Calibri"/>
                                      <w:sz w:val="16"/>
                                      <w:szCs w:val="16"/>
                                      <w:lang w:val="en-US"/>
                                    </w:rPr>
                                  </w:pPr>
                                  <w:r>
                                    <w:rPr>
                                      <w:rFonts w:ascii="Calibri" w:eastAsia="Calibri" w:hAnsi="Calibri"/>
                                      <w:sz w:val="16"/>
                                      <w:szCs w:val="16"/>
                                      <w:lang w:val="en-US"/>
                                    </w:rPr>
                                    <w:t>c</w:t>
                                  </w:r>
                                  <w:r w:rsidR="00980C92">
                                    <w:rPr>
                                      <w:rFonts w:ascii="Calibri" w:eastAsia="Calibri" w:hAnsi="Calibri"/>
                                      <w:sz w:val="16"/>
                                      <w:szCs w:val="16"/>
                                      <w:lang w:val="en-US"/>
                                    </w:rPr>
                                    <w:t>leaned</w:t>
                                  </w:r>
                                </w:p>
                              </w:txbxContent>
                            </wps:txbx>
                            <wps:bodyPr rot="0" spcFirstLastPara="0" vert="horz" wrap="none" lIns="0" tIns="0" rIns="0" bIns="0" numCol="1" spcCol="0" rtlCol="0" fromWordArt="0" anchor="ctr" anchorCtr="0" forceAA="0" compatLnSpc="1">
                              <a:prstTxWarp prst="textNoShape">
                                <a:avLst/>
                              </a:prstTxWarp>
                              <a:spAutoFit/>
                            </wps:bodyPr>
                          </wps:wsp>
                          <pic:pic xmlns:pic="http://schemas.openxmlformats.org/drawingml/2006/picture">
                            <pic:nvPicPr>
                              <pic:cNvPr id="91" name="Graphic 30" descr="Open folder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29830" y="1614952"/>
                                <a:ext cx="311785" cy="311785"/>
                              </a:xfrm>
                              <a:prstGeom prst="rect">
                                <a:avLst/>
                              </a:prstGeom>
                            </pic:spPr>
                          </pic:pic>
                        </wpg:grpSp>
                        <wpg:grpSp>
                          <wpg:cNvPr id="57" name="Group 57"/>
                          <wpg:cNvGrpSpPr/>
                          <wpg:grpSpPr>
                            <a:xfrm>
                              <a:off x="4303937" y="1614952"/>
                              <a:ext cx="348615" cy="378947"/>
                              <a:chOff x="3562010" y="1614952"/>
                              <a:chExt cx="348615" cy="378947"/>
                            </a:xfrm>
                          </wpg:grpSpPr>
                          <wps:wsp>
                            <wps:cNvPr id="87" name="Text Box 3"/>
                            <wps:cNvSpPr txBox="1"/>
                            <wps:spPr>
                              <a:xfrm>
                                <a:off x="3562010" y="1857374"/>
                                <a:ext cx="348615" cy="136525"/>
                              </a:xfrm>
                              <a:prstGeom prst="rect">
                                <a:avLst/>
                              </a:prstGeom>
                              <a:solidFill>
                                <a:schemeClr val="lt1"/>
                              </a:solidFill>
                              <a:ln w="6350">
                                <a:noFill/>
                              </a:ln>
                            </wps:spPr>
                            <wps:txbx>
                              <w:txbxContent>
                                <w:p w14:paraId="6D464697" w14:textId="11A9F5C3" w:rsidR="00980C92" w:rsidRDefault="004B7B02" w:rsidP="004B7B02">
                                  <w:pPr>
                                    <w:spacing w:after="0" w:line="252" w:lineRule="auto"/>
                                    <w:ind w:left="0"/>
                                    <w:rPr>
                                      <w:rFonts w:ascii="Calibri" w:eastAsia="Calibri" w:hAnsi="Calibri"/>
                                      <w:sz w:val="16"/>
                                      <w:szCs w:val="16"/>
                                      <w:lang w:val="en-US"/>
                                    </w:rPr>
                                  </w:pPr>
                                  <w:r>
                                    <w:rPr>
                                      <w:rFonts w:ascii="Calibri" w:eastAsia="Calibri" w:hAnsi="Calibri"/>
                                      <w:sz w:val="16"/>
                                      <w:szCs w:val="16"/>
                                      <w:lang w:val="en-US"/>
                                    </w:rPr>
                                    <w:t>rejected</w:t>
                                  </w:r>
                                </w:p>
                              </w:txbxContent>
                            </wps:txbx>
                            <wps:bodyPr rot="0" spcFirstLastPara="0" vert="horz" wrap="none" lIns="0" tIns="0" rIns="0" bIns="0" numCol="1" spcCol="0" rtlCol="0" fromWordArt="0" anchor="ctr" anchorCtr="0" forceAA="0" compatLnSpc="1">
                              <a:prstTxWarp prst="textNoShape">
                                <a:avLst/>
                              </a:prstTxWarp>
                              <a:spAutoFit/>
                            </wps:bodyPr>
                          </wps:wsp>
                          <pic:pic xmlns:pic="http://schemas.openxmlformats.org/drawingml/2006/picture">
                            <pic:nvPicPr>
                              <pic:cNvPr id="92" name="Graphic 30" descr="Open folder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580425" y="1614952"/>
                                <a:ext cx="311785" cy="311785"/>
                              </a:xfrm>
                              <a:prstGeom prst="rect">
                                <a:avLst/>
                              </a:prstGeom>
                            </pic:spPr>
                          </pic:pic>
                        </wpg:grpSp>
                        <wps:wsp>
                          <wps:cNvPr id="93" name="Connector: Elbow 93"/>
                          <wps:cNvCnPr>
                            <a:stCxn id="78" idx="2"/>
                            <a:endCxn id="90" idx="0"/>
                          </wps:cNvCnPr>
                          <wps:spPr>
                            <a:xfrm rot="5400000">
                              <a:off x="1750138" y="1252854"/>
                              <a:ext cx="240325" cy="48387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94" name="Connector: Elbow 94"/>
                          <wps:cNvCnPr>
                            <a:stCxn id="88" idx="2"/>
                            <a:endCxn id="91" idx="0"/>
                          </wps:cNvCnPr>
                          <wps:spPr>
                            <a:xfrm rot="5400000">
                              <a:off x="3560057" y="1249214"/>
                              <a:ext cx="241892" cy="48958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95" name="Connector: Elbow 95"/>
                          <wps:cNvCnPr>
                            <a:stCxn id="88" idx="2"/>
                            <a:endCxn id="92" idx="0"/>
                          </wps:cNvCnPr>
                          <wps:spPr>
                            <a:xfrm rot="16200000" flipH="1">
                              <a:off x="4081074" y="1217781"/>
                              <a:ext cx="241892" cy="55245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1E51FD1B" id="Canvas 5" o:spid="_x0000_s1028" editas="canvas" style="width:451.6pt;height:167.7pt;mso-position-horizontal-relative:char;mso-position-vertical-relative:line" coordsize="57353,212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353;height:21297;visibility:visible;mso-wrap-style:square" filled="t">
                  <v:fill o:detectmouseclick="t"/>
                  <v:shadow on="t" color="black" opacity="26214f" origin="-.5,-.5" offset=".74836mm,.74836mm"/>
                  <v:path o:connecttype="none"/>
                </v:shape>
                <v:group id="Group 60" o:spid="_x0000_s1030" style="position:absolute;left:14040;top:1327;width:31985;height:17307" coordorigin="14540,2692" coordsize="31984,1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31" type="#_x0000_t34" style="position:absolute;left:24194;top:3717;width:3013;height:915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" strokecolor="black [3200]" strokeweight=".5pt"/>
                  <v:group id="Group 32" o:spid="_x0000_s1032" style="position:absolute;left:28774;top:2692;width:3120;height:4097" coordorigin="21355,2692" coordsize="3119,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3" o:spid="_x0000_s1033" type="#_x0000_t202" style="position:absolute;left:21355;top:5405;width:3010;height:13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" fillcolor="white [3201]" stroked="f" strokeweight=".5pt">
                      <v:textbox style="mso-fit-shape-to-text:t" inset="0,0,0,0">
                        <w:txbxContent>
                          <w:p w14:paraId="15E3FFBA" w14:textId="551EBBD2" w:rsidR="00AC0384" w:rsidRPr="00E66E9F" w:rsidRDefault="00B45F03" w:rsidP="00B45F03">
                            <w:pPr>
                              <w:spacing w:after="0" w:line="256" w:lineRule="auto"/>
                              <w:ind w:left="0"/>
                              <w:rPr>
                                <w:rFonts w:ascii="Calibri" w:eastAsia="Calibri" w:hAnsi="Calibri"/>
                                <w:sz w:val="16"/>
                                <w:szCs w:val="16"/>
                                <w:lang w:val="en-US"/>
                              </w:rPr>
                            </w:pPr>
                            <w:r>
                              <w:rPr>
                                <w:rFonts w:ascii="Calibri" w:eastAsia="Calibri" w:hAnsi="Calibri"/>
                                <w:sz w:val="16"/>
                                <w:szCs w:val="16"/>
                                <w:lang w:val="en-US"/>
                              </w:rPr>
                              <w:t>project</w:t>
                            </w:r>
                          </w:p>
                        </w:txbxContent>
                      </v:textbox>
                    </v:shape>
                    <v:shape id="Graphic 30" o:spid="_x0000_s1034" type="#_x0000_t75" alt="Open folder with solid fill" style="position:absolute;left:21355;top:2692;width:3119;height: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">
                      <v:imagedata r:id="rId11" o:title="Open folder with solid fill"/>
                    </v:shape>
                  </v:group>
                  <v:shape id="Text Box 3" o:spid="_x0000_s1035" type="#_x0000_t202" style="position:absolute;left:19614;top:12368;width:3016;height:13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" fillcolor="white [3201]" stroked="f" strokeweight=".5pt">
                    <v:textbox style="mso-fit-shape-to-text:t" inset="0,0,0,0">
                      <w:txbxContent>
                        <w:p w14:paraId="6A3E1D4A" w14:textId="0D91DE29" w:rsidR="006A1D74" w:rsidRDefault="006A1D74" w:rsidP="007318A3">
                          <w:pPr>
                            <w:spacing w:after="0" w:line="254" w:lineRule="auto"/>
                            <w:ind w:left="0"/>
                            <w:rPr>
                              <w:rFonts w:ascii="Calibri" w:eastAsia="Calibri" w:hAnsi="Calibri"/>
                              <w:sz w:val="16"/>
                              <w:szCs w:val="16"/>
                              <w:lang w:val="en-US"/>
                            </w:rPr>
                          </w:pPr>
                          <w:r>
                            <w:rPr>
                              <w:rFonts w:ascii="Calibri" w:eastAsia="Calibri" w:hAnsi="Calibri"/>
                              <w:sz w:val="16"/>
                              <w:szCs w:val="16"/>
                              <w:lang w:val="en-US"/>
                            </w:rPr>
                            <w:t>staging</w:t>
                          </w:r>
                        </w:p>
                      </w:txbxContent>
                    </v:textbox>
                  </v:shape>
                  <v:shape id="Graphic 30" o:spid="_x0000_s1036" type="#_x0000_t75" alt="Open folder with solid fill" style="position:absolute;left:19563;top:9802;width:3118;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">
                    <v:imagedata r:id="rId11" o:title="Open folder with solid fill"/>
                  </v:shape>
                  <v:group id="Group 47" o:spid="_x0000_s1037" style="position:absolute;left:37127;top:9802;width:4261;height:3928" coordorigin="29708,9802" coordsize="4260,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Graphic 30" o:spid="_x0000_s1038" type="#_x0000_t75" alt="Open folder with solid fill" style="position:absolute;left:30279;top:9802;width:3118;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">
                      <v:imagedata r:id="rId11" o:title="Open folder with solid fill"/>
                    </v:shape>
                    <v:shape id="Text Box 3" o:spid="_x0000_s1039" type="#_x0000_t202" style="position:absolute;left:29708;top:12365;width:4261;height:136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" fillcolor="white [3201]" stroked="f" strokeweight=".5pt">
                      <v:textbox style="mso-fit-shape-to-text:t" inset="0,0,0,0">
                        <w:txbxContent>
                          <w:p w14:paraId="2BC9D719" w14:textId="508F7D7B" w:rsidR="00980C92" w:rsidRDefault="00A926A5" w:rsidP="00A926A5">
                            <w:pPr>
                              <w:spacing w:after="0" w:line="252" w:lineRule="auto"/>
                              <w:ind w:left="0"/>
                              <w:rPr>
                                <w:rFonts w:ascii="Calibri" w:eastAsia="Calibri" w:hAnsi="Calibri"/>
                                <w:sz w:val="16"/>
                                <w:szCs w:val="16"/>
                                <w:lang w:val="en-US"/>
                              </w:rPr>
                            </w:pPr>
                            <w:r>
                              <w:rPr>
                                <w:rFonts w:ascii="Calibri" w:eastAsia="Calibri" w:hAnsi="Calibri"/>
                                <w:sz w:val="16"/>
                                <w:szCs w:val="16"/>
                                <w:lang w:val="en-US"/>
                              </w:rPr>
                              <w:t>processed</w:t>
                            </w:r>
                          </w:p>
                        </w:txbxContent>
                      </v:textbox>
                    </v:shape>
                  </v:group>
                  <v:shape id="Connector: Elbow 89" o:spid="_x0000_s1040" type="#_x0000_t34" style="position:absolute;left:33261;top:3807;width:3013;height:89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" strokecolor="black [3200]" strokeweight=".5pt"/>
                  <v:group id="Group 59" o:spid="_x0000_s1041" style="position:absolute;left:14540;top:16149;width:3486;height:3789" coordorigin="7121,16149" coordsize="3486,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3" o:spid="_x0000_s1042" type="#_x0000_t202" style="position:absolute;left:7121;top:18573;width:3486;height:136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" fillcolor="white [3201]" stroked="f" strokeweight=".5pt">
                      <v:textbox style="mso-fit-shape-to-text:t" inset="0,0,0,0">
                        <w:txbxContent>
                          <w:p w14:paraId="70D3659B" w14:textId="6299853C" w:rsidR="00980C92" w:rsidRDefault="00FC5708" w:rsidP="00FC5708">
                            <w:pPr>
                              <w:spacing w:after="0" w:line="252" w:lineRule="auto"/>
                              <w:ind w:left="0"/>
                              <w:rPr>
                                <w:rFonts w:ascii="Calibri" w:eastAsia="Calibri" w:hAnsi="Calibri"/>
                                <w:sz w:val="16"/>
                                <w:szCs w:val="16"/>
                                <w:lang w:val="en-US"/>
                              </w:rPr>
                            </w:pPr>
                            <w:r>
                              <w:rPr>
                                <w:rFonts w:ascii="Calibri" w:eastAsia="Calibri" w:hAnsi="Calibri"/>
                                <w:sz w:val="16"/>
                                <w:szCs w:val="16"/>
                                <w:lang w:val="en-US"/>
                              </w:rPr>
                              <w:t>rejected</w:t>
                            </w:r>
                          </w:p>
                        </w:txbxContent>
                      </v:textbox>
                    </v:shape>
                    <v:shape id="Graphic 30" o:spid="_x0000_s1043" type="#_x0000_t75" alt="Open folder with solid fill" style="position:absolute;left:7305;top:16149;width:3118;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">
                      <v:imagedata r:id="rId11" o:title="Open folder with solid fill"/>
                    </v:shape>
                  </v:group>
                  <v:group id="Group 48" o:spid="_x0000_s1044" style="position:absolute;left:32714;top:16149;width:3295;height:3850" coordorigin="26209,16149" coordsize="3295,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3" o:spid="_x0000_s1045" type="#_x0000_t202" style="position:absolute;left:26209;top:18634;width:3296;height:136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" fillcolor="white [3201]" stroked="f" strokeweight=".5pt">
                      <v:textbox style="mso-fit-shape-to-text:t" inset="0,0,0,0">
                        <w:txbxContent>
                          <w:p w14:paraId="114B7D26" w14:textId="18D2983D" w:rsidR="00980C92" w:rsidRDefault="00FC5708" w:rsidP="00980C92">
                            <w:pPr>
                              <w:spacing w:after="0" w:line="252" w:lineRule="auto"/>
                              <w:ind w:left="0"/>
                              <w:rPr>
                                <w:rFonts w:ascii="Calibri" w:eastAsia="Calibri" w:hAnsi="Calibri"/>
                                <w:sz w:val="16"/>
                                <w:szCs w:val="16"/>
                                <w:lang w:val="en-US"/>
                              </w:rPr>
                            </w:pPr>
                            <w:r>
                              <w:rPr>
                                <w:rFonts w:ascii="Calibri" w:eastAsia="Calibri" w:hAnsi="Calibri"/>
                                <w:sz w:val="16"/>
                                <w:szCs w:val="16"/>
                                <w:lang w:val="en-US"/>
                              </w:rPr>
                              <w:t>c</w:t>
                            </w:r>
                            <w:r w:rsidR="00980C92">
                              <w:rPr>
                                <w:rFonts w:ascii="Calibri" w:eastAsia="Calibri" w:hAnsi="Calibri"/>
                                <w:sz w:val="16"/>
                                <w:szCs w:val="16"/>
                                <w:lang w:val="en-US"/>
                              </w:rPr>
                              <w:t>leaned</w:t>
                            </w:r>
                          </w:p>
                        </w:txbxContent>
                      </v:textbox>
                    </v:shape>
                    <v:shape id="Graphic 30" o:spid="_x0000_s1046" type="#_x0000_t75" alt="Open folder with solid fill" style="position:absolute;left:26298;top:16149;width:3118;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">
                      <v:imagedata r:id="rId11" o:title="Open folder with solid fill"/>
                    </v:shape>
                  </v:group>
                  <v:group id="Group 57" o:spid="_x0000_s1047" style="position:absolute;left:43039;top:16149;width:3486;height:3789" coordorigin="35620,16149" coordsize="3486,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3" o:spid="_x0000_s1048" type="#_x0000_t202" style="position:absolute;left:35620;top:18573;width:3486;height:136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" fillcolor="white [3201]" stroked="f" strokeweight=".5pt">
                      <v:textbox style="mso-fit-shape-to-text:t" inset="0,0,0,0">
                        <w:txbxContent>
                          <w:p w14:paraId="6D464697" w14:textId="11A9F5C3" w:rsidR="00980C92" w:rsidRDefault="004B7B02" w:rsidP="004B7B02">
                            <w:pPr>
                              <w:spacing w:after="0" w:line="252" w:lineRule="auto"/>
                              <w:ind w:left="0"/>
                              <w:rPr>
                                <w:rFonts w:ascii="Calibri" w:eastAsia="Calibri" w:hAnsi="Calibri"/>
                                <w:sz w:val="16"/>
                                <w:szCs w:val="16"/>
                                <w:lang w:val="en-US"/>
                              </w:rPr>
                            </w:pPr>
                            <w:r>
                              <w:rPr>
                                <w:rFonts w:ascii="Calibri" w:eastAsia="Calibri" w:hAnsi="Calibri"/>
                                <w:sz w:val="16"/>
                                <w:szCs w:val="16"/>
                                <w:lang w:val="en-US"/>
                              </w:rPr>
                              <w:t>rejected</w:t>
                            </w:r>
                          </w:p>
                        </w:txbxContent>
                      </v:textbox>
                    </v:shape>
                    <v:shape id="Graphic 30" o:spid="_x0000_s1049" type="#_x0000_t75" alt="Open folder with solid fill" style="position:absolute;left:35804;top:16149;width:3118;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">
                      <v:imagedata r:id="rId11" o:title="Open folder with solid fill"/>
                    </v:shape>
                  </v:group>
                  <v:shape id="Connector: Elbow 93" o:spid="_x0000_s1050" type="#_x0000_t34" style="position:absolute;left:17501;top:12528;width:2403;height:48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" strokecolor="black [3200]" strokeweight=".5pt"/>
                  <v:shape id="Connector: Elbow 94" o:spid="_x0000_s1051" type="#_x0000_t34" style="position:absolute;left:35600;top:12492;width:2419;height:48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" strokecolor="black [3200]" strokeweight=".5pt"/>
                  <v:shape id="Connector: Elbow 95" o:spid="_x0000_s1052" type="#_x0000_t34" style="position:absolute;left:40810;top:12177;width:2419;height:55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" strokecolor="black [3200]" strokeweight=".5pt"/>
                </v:group>
                <w10:anchorlock/>
              </v:group>
            </w:pict>
          </mc:Fallback>
        </mc:AlternateContent>
      </w:r>
    </w:p>
    <w:p w14:paraId="25CE1E40" w14:textId="37FEADBD" w:rsidR="00AC0384" w:rsidRDefault="00340D60" w:rsidP="00340D60">
      <w:pPr>
        <w:pStyle w:val="Caption"/>
        <w:jc w:val="center"/>
      </w:pPr>
      <w:r>
        <w:t xml:space="preserve">Figure </w:t>
      </w:r>
      <w:fldSimple w:instr=" SEQ Figure \* ARABIC ">
        <w:r>
          <w:rPr>
            <w:noProof/>
          </w:rPr>
          <w:t>2</w:t>
        </w:r>
      </w:fldSimple>
      <w:r>
        <w:t xml:space="preserve"> Overall project folder structure for data pre-processing pipeline.</w:t>
      </w:r>
    </w:p>
    <w:p w14:paraId="405C008E" w14:textId="77777777" w:rsidR="007267B7" w:rsidRPr="007267B7" w:rsidRDefault="007267B7" w:rsidP="007267B7"/>
    <w:p w14:paraId="7FD4D42B" w14:textId="55C1855C" w:rsidR="008D3B56" w:rsidRDefault="0041627F" w:rsidP="002F326B">
      <w:pPr>
        <w:pStyle w:val="Heading1"/>
        <w:ind w:left="0"/>
        <w:rPr>
          <w:lang w:val="en-US"/>
        </w:rPr>
      </w:pPr>
      <w:bookmarkStart w:id="62" w:name="_Toc127519729"/>
      <w:r>
        <w:rPr>
          <w:lang w:val="en-US"/>
        </w:rPr>
        <w:lastRenderedPageBreak/>
        <w:t>Software Design</w:t>
      </w:r>
      <w:bookmarkEnd w:id="62"/>
    </w:p>
    <w:p w14:paraId="54F73BC1" w14:textId="77777777" w:rsidR="003534A6" w:rsidRPr="003534A6" w:rsidRDefault="003534A6" w:rsidP="003534A6">
      <w:pPr>
        <w:rPr>
          <w:lang w:val="en-US"/>
        </w:rPr>
      </w:pPr>
    </w:p>
    <w:p w14:paraId="290A84D4" w14:textId="4981574B" w:rsidR="005D6FC6" w:rsidRPr="00E77670" w:rsidRDefault="00401D37" w:rsidP="002F326B">
      <w:pPr>
        <w:pStyle w:val="Heading2"/>
        <w:numPr>
          <w:ilvl w:val="0"/>
          <w:numId w:val="22"/>
        </w:numPr>
      </w:pPr>
      <w:bookmarkStart w:id="63" w:name="_Toc127519730"/>
      <w:r>
        <w:t>R</w:t>
      </w:r>
      <w:r w:rsidR="002E5059">
        <w:t xml:space="preserve">aw </w:t>
      </w:r>
      <w:r w:rsidR="00EB5FB2">
        <w:t>data</w:t>
      </w:r>
      <w:r w:rsidR="00964572">
        <w:t xml:space="preserve"> input</w:t>
      </w:r>
      <w:bookmarkEnd w:id="63"/>
      <w:r w:rsidR="005D6FC6" w:rsidRPr="00E77670">
        <w:t xml:space="preserve"> </w:t>
      </w:r>
    </w:p>
    <w:p w14:paraId="448D9F0A" w14:textId="3A9AAC64" w:rsidR="00F7088B" w:rsidRPr="00F7088B" w:rsidRDefault="00D724AA" w:rsidP="00F7088B">
      <w:pPr>
        <w:pStyle w:val="ListParagraph"/>
        <w:numPr>
          <w:ilvl w:val="1"/>
          <w:numId w:val="31"/>
        </w:numPr>
        <w:spacing w:line="360" w:lineRule="auto"/>
        <w:jc w:val="both"/>
        <w:rPr>
          <w:lang w:val="en-US"/>
        </w:rPr>
      </w:pPr>
      <w:commentRangeStart w:id="64"/>
      <w:r w:rsidRPr="00DF5B10">
        <w:rPr>
          <w:highlight w:val="green"/>
          <w:lang w:val="en-US"/>
          <w:rPrChange w:id="65" w:author="ALROY CHIANG" w:date="2023-02-13T09:50:00Z">
            <w:rPr>
              <w:lang w:val="en-US"/>
            </w:rPr>
          </w:rPrChange>
        </w:rPr>
        <w:t xml:space="preserve">Use </w:t>
      </w:r>
      <w:r w:rsidR="003B2F61" w:rsidRPr="00DF5B10">
        <w:rPr>
          <w:highlight w:val="green"/>
          <w:lang w:val="en-US"/>
          <w:rPrChange w:id="66" w:author="ALROY CHIANG" w:date="2023-02-13T09:50:00Z">
            <w:rPr>
              <w:lang w:val="en-US"/>
            </w:rPr>
          </w:rPrChange>
        </w:rPr>
        <w:t>“</w:t>
      </w:r>
      <w:r w:rsidR="00A91E39" w:rsidRPr="00DF5B10">
        <w:rPr>
          <w:highlight w:val="green"/>
          <w:lang w:val="en-US"/>
          <w:rPrChange w:id="67" w:author="ALROY CHIANG" w:date="2023-02-13T09:50:00Z">
            <w:rPr>
              <w:lang w:val="en-US"/>
            </w:rPr>
          </w:rPrChange>
        </w:rPr>
        <w:t>s</w:t>
      </w:r>
      <w:r w:rsidR="00AB4815" w:rsidRPr="00DF5B10">
        <w:rPr>
          <w:highlight w:val="green"/>
          <w:lang w:val="en-US"/>
          <w:rPrChange w:id="68" w:author="ALROY CHIANG" w:date="2023-02-13T09:50:00Z">
            <w:rPr>
              <w:lang w:val="en-US"/>
            </w:rPr>
          </w:rPrChange>
        </w:rPr>
        <w:t>taging</w:t>
      </w:r>
      <w:r w:rsidR="003B2F61" w:rsidRPr="00DF5B10">
        <w:rPr>
          <w:highlight w:val="green"/>
          <w:lang w:val="en-US"/>
          <w:rPrChange w:id="69" w:author="ALROY CHIANG" w:date="2023-02-13T09:50:00Z">
            <w:rPr>
              <w:lang w:val="en-US"/>
            </w:rPr>
          </w:rPrChange>
        </w:rPr>
        <w:t>”</w:t>
      </w:r>
      <w:r w:rsidR="00AB4815" w:rsidRPr="00DF5B10">
        <w:rPr>
          <w:highlight w:val="green"/>
          <w:lang w:val="en-US"/>
          <w:rPrChange w:id="70" w:author="ALROY CHIANG" w:date="2023-02-13T09:50:00Z">
            <w:rPr>
              <w:lang w:val="en-US"/>
            </w:rPr>
          </w:rPrChange>
        </w:rPr>
        <w:t xml:space="preserve"> folder</w:t>
      </w:r>
      <w:r>
        <w:rPr>
          <w:lang w:val="en-US"/>
        </w:rPr>
        <w:t xml:space="preserve"> to place all raw data files to be processed.</w:t>
      </w:r>
      <w:r w:rsidR="00167F49">
        <w:rPr>
          <w:lang w:val="en-US"/>
        </w:rPr>
        <w:t xml:space="preserve"> </w:t>
      </w:r>
      <w:commentRangeEnd w:id="64"/>
      <w:r w:rsidR="00D1527D">
        <w:rPr>
          <w:rStyle w:val="CommentReference"/>
        </w:rPr>
        <w:commentReference w:id="64"/>
      </w:r>
    </w:p>
    <w:p w14:paraId="2ACBF136" w14:textId="77777777" w:rsidR="00F7088B" w:rsidRDefault="00F7088B" w:rsidP="002F326B">
      <w:pPr>
        <w:pStyle w:val="ListParagraph"/>
        <w:numPr>
          <w:ilvl w:val="1"/>
          <w:numId w:val="31"/>
        </w:numPr>
        <w:spacing w:line="360" w:lineRule="auto"/>
        <w:jc w:val="both"/>
        <w:rPr>
          <w:lang w:val="en-US"/>
        </w:rPr>
      </w:pPr>
      <w:r w:rsidRPr="00DF5B10">
        <w:rPr>
          <w:highlight w:val="green"/>
          <w:lang w:val="en-US"/>
          <w:rPrChange w:id="71" w:author="ALROY CHIANG" w:date="2023-02-13T09:51:00Z">
            <w:rPr>
              <w:lang w:val="en-US"/>
            </w:rPr>
          </w:rPrChange>
        </w:rPr>
        <w:t>Raw data files</w:t>
      </w:r>
      <w:r>
        <w:rPr>
          <w:lang w:val="en-US"/>
        </w:rPr>
        <w:t xml:space="preserve"> are to be in CSV format.</w:t>
      </w:r>
    </w:p>
    <w:p w14:paraId="69749874" w14:textId="7A2C03B1" w:rsidR="00EB5FB2" w:rsidRDefault="00774AD0" w:rsidP="009B549D">
      <w:pPr>
        <w:pStyle w:val="ListParagraph"/>
        <w:numPr>
          <w:ilvl w:val="1"/>
          <w:numId w:val="31"/>
        </w:numPr>
        <w:spacing w:line="360" w:lineRule="auto"/>
        <w:jc w:val="both"/>
        <w:rPr>
          <w:lang w:val="en-US"/>
        </w:rPr>
      </w:pPr>
      <w:commentRangeStart w:id="72"/>
      <w:r w:rsidRPr="00DF5B10">
        <w:rPr>
          <w:highlight w:val="green"/>
          <w:lang w:val="en-US"/>
          <w:rPrChange w:id="73" w:author="ALROY CHIANG" w:date="2023-02-13T09:51:00Z">
            <w:rPr>
              <w:lang w:val="en-US"/>
            </w:rPr>
          </w:rPrChange>
        </w:rPr>
        <w:t>Raw data file</w:t>
      </w:r>
      <w:r w:rsidR="0006123F" w:rsidRPr="00DF5B10">
        <w:rPr>
          <w:highlight w:val="green"/>
          <w:lang w:val="en-US"/>
          <w:rPrChange w:id="74" w:author="ALROY CHIANG" w:date="2023-02-13T09:51:00Z">
            <w:rPr>
              <w:lang w:val="en-US"/>
            </w:rPr>
          </w:rPrChange>
        </w:rPr>
        <w:t>s</w:t>
      </w:r>
      <w:r w:rsidRPr="00DF5B10">
        <w:rPr>
          <w:highlight w:val="green"/>
          <w:lang w:val="en-US"/>
          <w:rPrChange w:id="75" w:author="ALROY CHIANG" w:date="2023-02-13T09:51:00Z">
            <w:rPr>
              <w:lang w:val="en-US"/>
            </w:rPr>
          </w:rPrChange>
        </w:rPr>
        <w:t xml:space="preserve"> </w:t>
      </w:r>
      <w:r w:rsidR="00755340" w:rsidRPr="00DF5B10">
        <w:rPr>
          <w:highlight w:val="green"/>
          <w:lang w:val="en-US"/>
          <w:rPrChange w:id="76" w:author="ALROY CHIANG" w:date="2023-02-13T09:51:00Z">
            <w:rPr>
              <w:lang w:val="en-US"/>
            </w:rPr>
          </w:rPrChange>
        </w:rPr>
        <w:t xml:space="preserve">will </w:t>
      </w:r>
      <w:r w:rsidRPr="00DF5B10">
        <w:rPr>
          <w:highlight w:val="green"/>
          <w:lang w:val="en-US"/>
          <w:rPrChange w:id="77" w:author="ALROY CHIANG" w:date="2023-02-13T09:51:00Z">
            <w:rPr>
              <w:lang w:val="en-US"/>
            </w:rPr>
          </w:rPrChange>
        </w:rPr>
        <w:t>be deleted</w:t>
      </w:r>
      <w:r>
        <w:rPr>
          <w:lang w:val="en-US"/>
        </w:rPr>
        <w:t xml:space="preserve"> </w:t>
      </w:r>
      <w:r w:rsidR="000518E3">
        <w:rPr>
          <w:lang w:val="en-US"/>
        </w:rPr>
        <w:t>from</w:t>
      </w:r>
      <w:r w:rsidR="00AE386F">
        <w:rPr>
          <w:lang w:val="en-US"/>
        </w:rPr>
        <w:t xml:space="preserve"> </w:t>
      </w:r>
      <w:r w:rsidR="003B2F61">
        <w:rPr>
          <w:lang w:val="en-US"/>
        </w:rPr>
        <w:t>“</w:t>
      </w:r>
      <w:r w:rsidR="00A91E39">
        <w:rPr>
          <w:lang w:val="en-US"/>
        </w:rPr>
        <w:t>s</w:t>
      </w:r>
      <w:r w:rsidR="00AE386F">
        <w:rPr>
          <w:lang w:val="en-US"/>
        </w:rPr>
        <w:t>taging</w:t>
      </w:r>
      <w:r w:rsidR="003B2F61">
        <w:rPr>
          <w:lang w:val="en-US"/>
        </w:rPr>
        <w:t>”</w:t>
      </w:r>
      <w:r w:rsidR="000518E3">
        <w:rPr>
          <w:lang w:val="en-US"/>
        </w:rPr>
        <w:t xml:space="preserve"> </w:t>
      </w:r>
      <w:r w:rsidR="00AE386F">
        <w:rPr>
          <w:lang w:val="en-US"/>
        </w:rPr>
        <w:t xml:space="preserve">folder </w:t>
      </w:r>
      <w:r w:rsidR="000518E3">
        <w:rPr>
          <w:lang w:val="en-US"/>
        </w:rPr>
        <w:t xml:space="preserve">once </w:t>
      </w:r>
      <w:r w:rsidR="00CC7452">
        <w:rPr>
          <w:lang w:val="en-US"/>
        </w:rPr>
        <w:t xml:space="preserve">they have </w:t>
      </w:r>
      <w:r w:rsidR="00AE386F">
        <w:rPr>
          <w:lang w:val="en-US"/>
        </w:rPr>
        <w:t xml:space="preserve">been </w:t>
      </w:r>
      <w:r w:rsidR="0006123F">
        <w:rPr>
          <w:lang w:val="en-US"/>
        </w:rPr>
        <w:t>process</w:t>
      </w:r>
      <w:r w:rsidR="000518E3">
        <w:rPr>
          <w:lang w:val="en-US"/>
        </w:rPr>
        <w:t>ed</w:t>
      </w:r>
      <w:r w:rsidR="00CC7452">
        <w:rPr>
          <w:lang w:val="en-US"/>
        </w:rPr>
        <w:t>.</w:t>
      </w:r>
      <w:commentRangeEnd w:id="72"/>
      <w:r w:rsidR="00DF0B36">
        <w:rPr>
          <w:rStyle w:val="CommentReference"/>
        </w:rPr>
        <w:commentReference w:id="72"/>
      </w:r>
    </w:p>
    <w:p w14:paraId="24888B44" w14:textId="3FF577A8" w:rsidR="006352DA" w:rsidRPr="009B549D" w:rsidRDefault="006352DA" w:rsidP="009B549D">
      <w:pPr>
        <w:pStyle w:val="ListParagraph"/>
        <w:numPr>
          <w:ilvl w:val="1"/>
          <w:numId w:val="31"/>
        </w:numPr>
        <w:spacing w:line="360" w:lineRule="auto"/>
        <w:jc w:val="both"/>
        <w:rPr>
          <w:lang w:val="en-US"/>
        </w:rPr>
      </w:pPr>
      <w:commentRangeStart w:id="78"/>
      <w:r w:rsidRPr="000B6ED8">
        <w:rPr>
          <w:highlight w:val="green"/>
          <w:lang w:val="en-US"/>
          <w:rPrChange w:id="79" w:author="ALROY CHIANG" w:date="2023-02-14T11:23:00Z">
            <w:rPr>
              <w:lang w:val="en-US"/>
            </w:rPr>
          </w:rPrChange>
        </w:rPr>
        <w:t>Raw data</w:t>
      </w:r>
      <w:r>
        <w:rPr>
          <w:lang w:val="en-US"/>
        </w:rPr>
        <w:t xml:space="preserve"> files with wrong extension</w:t>
      </w:r>
      <w:r w:rsidR="007601BF">
        <w:rPr>
          <w:lang w:val="en-US"/>
        </w:rPr>
        <w:t>s or</w:t>
      </w:r>
      <w:r w:rsidR="005C6E67">
        <w:rPr>
          <w:lang w:val="en-US"/>
        </w:rPr>
        <w:t xml:space="preserve"> file</w:t>
      </w:r>
      <w:ins w:id="80" w:author="ALROY CHIANG" w:date="2023-02-06T13:06:00Z">
        <w:r w:rsidR="00F11DE5">
          <w:rPr>
            <w:lang w:val="en-US"/>
          </w:rPr>
          <w:t xml:space="preserve"> names</w:t>
        </w:r>
      </w:ins>
      <w:del w:id="81" w:author="ALROY CHIANG" w:date="2023-02-06T13:06:00Z">
        <w:r w:rsidR="005C6E67" w:rsidDel="00F11DE5">
          <w:rPr>
            <w:lang w:val="en-US"/>
          </w:rPr>
          <w:delText>s</w:delText>
        </w:r>
      </w:del>
      <w:r w:rsidR="005C6E67">
        <w:rPr>
          <w:lang w:val="en-US"/>
        </w:rPr>
        <w:t xml:space="preserve"> that</w:t>
      </w:r>
      <w:r w:rsidR="007601BF">
        <w:rPr>
          <w:lang w:val="en-US"/>
        </w:rPr>
        <w:t xml:space="preserve"> do not contain</w:t>
      </w:r>
      <w:r w:rsidR="00E65229">
        <w:rPr>
          <w:lang w:val="en-US"/>
        </w:rPr>
        <w:t xml:space="preserve"> necessary</w:t>
      </w:r>
      <w:r w:rsidR="007601BF">
        <w:rPr>
          <w:lang w:val="en-US"/>
        </w:rPr>
        <w:t xml:space="preserve"> i</w:t>
      </w:r>
      <w:r w:rsidR="00115888">
        <w:rPr>
          <w:lang w:val="en-US"/>
        </w:rPr>
        <w:t>nformation</w:t>
      </w:r>
      <w:ins w:id="82" w:author="ALROY CHIANG" w:date="2023-02-06T13:05:00Z">
        <w:r w:rsidR="00F11DE5">
          <w:rPr>
            <w:lang w:val="en-US"/>
          </w:rPr>
          <w:t xml:space="preserve"> </w:t>
        </w:r>
      </w:ins>
      <w:del w:id="83" w:author="ALROY CHIANG" w:date="2023-02-08T19:06:00Z">
        <w:r w:rsidR="00115888" w:rsidDel="00475AAA">
          <w:rPr>
            <w:lang w:val="en-US"/>
          </w:rPr>
          <w:delText xml:space="preserve"> </w:delText>
        </w:r>
      </w:del>
      <w:ins w:id="84" w:author="ALROY CHIANG" w:date="2023-02-06T13:10:00Z">
        <w:r w:rsidR="00B35B63">
          <w:rPr>
            <w:lang w:val="en-US"/>
          </w:rPr>
          <w:t xml:space="preserve">will not </w:t>
        </w:r>
      </w:ins>
      <w:del w:id="85" w:author="ALROY CHIANG" w:date="2023-02-06T13:10:00Z">
        <w:r w:rsidR="00E65229" w:rsidDel="00B35B63">
          <w:rPr>
            <w:lang w:val="en-US"/>
          </w:rPr>
          <w:delText xml:space="preserve">for </w:delText>
        </w:r>
      </w:del>
      <w:ins w:id="86" w:author="ALROY CHIANG" w:date="2023-02-06T13:10:00Z">
        <w:r w:rsidR="00B35B63">
          <w:rPr>
            <w:lang w:val="en-US"/>
          </w:rPr>
          <w:t xml:space="preserve">be </w:t>
        </w:r>
      </w:ins>
      <w:del w:id="87" w:author="ALROY CHIANG" w:date="2023-02-06T13:10:00Z">
        <w:r w:rsidR="00E65229" w:rsidDel="00B35B63">
          <w:rPr>
            <w:lang w:val="en-US"/>
          </w:rPr>
          <w:delText xml:space="preserve">processing </w:delText>
        </w:r>
      </w:del>
      <w:ins w:id="88" w:author="ALROY CHIANG" w:date="2023-02-06T13:10:00Z">
        <w:r w:rsidR="00B35B63">
          <w:rPr>
            <w:lang w:val="en-US"/>
          </w:rPr>
          <w:t xml:space="preserve">processed and </w:t>
        </w:r>
      </w:ins>
      <w:r w:rsidR="00115888">
        <w:rPr>
          <w:lang w:val="en-US"/>
        </w:rPr>
        <w:t xml:space="preserve">will be moved to </w:t>
      </w:r>
      <w:r w:rsidR="003B2F61">
        <w:rPr>
          <w:lang w:val="en-US"/>
        </w:rPr>
        <w:t>“r</w:t>
      </w:r>
      <w:r w:rsidR="00A91E39">
        <w:rPr>
          <w:lang w:val="en-US"/>
        </w:rPr>
        <w:t>ejected</w:t>
      </w:r>
      <w:r w:rsidR="003B2F61">
        <w:rPr>
          <w:lang w:val="en-US"/>
        </w:rPr>
        <w:t>” subfolder in “staging” folder.</w:t>
      </w:r>
      <w:commentRangeEnd w:id="78"/>
      <w:r w:rsidR="003E0F56">
        <w:rPr>
          <w:rStyle w:val="CommentReference"/>
        </w:rPr>
        <w:commentReference w:id="78"/>
      </w:r>
    </w:p>
    <w:p w14:paraId="59CFFFFF" w14:textId="1C7867F9" w:rsidR="00CC139A" w:rsidRDefault="003B3668" w:rsidP="002F326B">
      <w:pPr>
        <w:pStyle w:val="ListParagraph"/>
        <w:numPr>
          <w:ilvl w:val="1"/>
          <w:numId w:val="31"/>
        </w:numPr>
        <w:spacing w:line="360" w:lineRule="auto"/>
        <w:jc w:val="both"/>
        <w:rPr>
          <w:lang w:val="en-US"/>
        </w:rPr>
      </w:pPr>
      <w:commentRangeStart w:id="89"/>
      <w:r w:rsidRPr="00DF5B10">
        <w:rPr>
          <w:highlight w:val="green"/>
          <w:lang w:val="en-US"/>
          <w:rPrChange w:id="90" w:author="ALROY CHIANG" w:date="2023-02-13T09:54:00Z">
            <w:rPr>
              <w:lang w:val="en-US"/>
            </w:rPr>
          </w:rPrChange>
        </w:rPr>
        <w:t>Raw data files</w:t>
      </w:r>
      <w:r>
        <w:rPr>
          <w:lang w:val="en-US"/>
        </w:rPr>
        <w:t xml:space="preserve"> will be processed </w:t>
      </w:r>
      <w:r w:rsidR="00CC139A">
        <w:rPr>
          <w:lang w:val="en-US"/>
        </w:rPr>
        <w:t>sequentially</w:t>
      </w:r>
      <w:commentRangeEnd w:id="89"/>
      <w:r w:rsidR="00A30820">
        <w:rPr>
          <w:rStyle w:val="CommentReference"/>
        </w:rPr>
        <w:commentReference w:id="89"/>
      </w:r>
      <w:r w:rsidR="00CC139A">
        <w:rPr>
          <w:lang w:val="en-US"/>
        </w:rPr>
        <w:t>.</w:t>
      </w:r>
    </w:p>
    <w:p w14:paraId="3AC2BD88" w14:textId="46FF2E3C" w:rsidR="00022FB2" w:rsidRPr="00684A07" w:rsidRDefault="001479F0" w:rsidP="00684A07">
      <w:pPr>
        <w:pStyle w:val="ListParagraph"/>
        <w:numPr>
          <w:ilvl w:val="1"/>
          <w:numId w:val="31"/>
        </w:numPr>
        <w:spacing w:line="360" w:lineRule="auto"/>
        <w:jc w:val="both"/>
        <w:rPr>
          <w:lang w:val="en-US"/>
        </w:rPr>
      </w:pPr>
      <w:commentRangeStart w:id="91"/>
      <w:r w:rsidRPr="00757EFF">
        <w:rPr>
          <w:highlight w:val="green"/>
          <w:lang w:val="en-US"/>
          <w:rPrChange w:id="92" w:author="ALROY CHIANG" w:date="2023-02-20T09:05:00Z">
            <w:rPr>
              <w:lang w:val="en-US"/>
            </w:rPr>
          </w:rPrChange>
        </w:rPr>
        <w:t>Raw data</w:t>
      </w:r>
      <w:r>
        <w:rPr>
          <w:lang w:val="en-US"/>
        </w:rPr>
        <w:t xml:space="preserve"> files do not necessarily contain a calendar month worth of data.</w:t>
      </w:r>
      <w:r w:rsidR="003145A6">
        <w:rPr>
          <w:lang w:val="en-US"/>
        </w:rPr>
        <w:t xml:space="preserve"> Data files will be </w:t>
      </w:r>
      <w:r w:rsidR="007F5A4E">
        <w:rPr>
          <w:lang w:val="en-US"/>
        </w:rPr>
        <w:t>concatenated or segmented accordingly.</w:t>
      </w:r>
      <w:commentRangeEnd w:id="91"/>
      <w:r w:rsidR="00274E1E">
        <w:rPr>
          <w:rStyle w:val="CommentReference"/>
        </w:rPr>
        <w:commentReference w:id="91"/>
      </w:r>
    </w:p>
    <w:p w14:paraId="27955232" w14:textId="64B95C62" w:rsidR="00B350B2" w:rsidRDefault="009F6609" w:rsidP="002F326B">
      <w:pPr>
        <w:pStyle w:val="ListParagraph"/>
        <w:numPr>
          <w:ilvl w:val="1"/>
          <w:numId w:val="31"/>
        </w:numPr>
        <w:spacing w:line="360" w:lineRule="auto"/>
        <w:jc w:val="both"/>
        <w:rPr>
          <w:lang w:val="en-US"/>
        </w:rPr>
      </w:pPr>
      <w:r w:rsidRPr="002C65D8">
        <w:rPr>
          <w:highlight w:val="green"/>
          <w:lang w:val="en-US"/>
          <w:rPrChange w:id="93" w:author="ALROY CHIANG" w:date="2023-02-13T13:40:00Z">
            <w:rPr>
              <w:lang w:val="en-US"/>
            </w:rPr>
          </w:rPrChange>
        </w:rPr>
        <w:t xml:space="preserve">Raw </w:t>
      </w:r>
      <w:r w:rsidRPr="00DE1C73">
        <w:rPr>
          <w:lang w:val="en-US"/>
        </w:rPr>
        <w:t xml:space="preserve">data files </w:t>
      </w:r>
      <w:r w:rsidR="008913A4" w:rsidRPr="00DE1C73">
        <w:rPr>
          <w:lang w:val="en-US"/>
        </w:rPr>
        <w:t xml:space="preserve">are </w:t>
      </w:r>
      <w:r w:rsidRPr="00DE1C73">
        <w:rPr>
          <w:lang w:val="en-US"/>
        </w:rPr>
        <w:t>to</w:t>
      </w:r>
      <w:r w:rsidR="008913A4" w:rsidRPr="00DE1C73">
        <w:rPr>
          <w:lang w:val="en-US"/>
        </w:rPr>
        <w:t xml:space="preserve"> be</w:t>
      </w:r>
      <w:r w:rsidR="008913A4">
        <w:rPr>
          <w:lang w:val="en-US"/>
        </w:rPr>
        <w:t xml:space="preserve"> named in the following format</w:t>
      </w:r>
      <w:del w:id="94" w:author="ALROY CHIANG" w:date="2023-02-13T13:48:00Z">
        <w:r w:rsidR="00B350B2" w:rsidDel="002C65D8">
          <w:rPr>
            <w:lang w:val="en-US"/>
          </w:rPr>
          <w:delText>:</w:delText>
        </w:r>
      </w:del>
      <w:ins w:id="95" w:author="ALROY CHIANG" w:date="2023-02-13T13:49:00Z">
        <w:r w:rsidR="00F325EF">
          <w:rPr>
            <w:lang w:val="en-US"/>
          </w:rPr>
          <w:t>:</w:t>
        </w:r>
      </w:ins>
    </w:p>
    <w:p w14:paraId="560FC32B" w14:textId="5A8FCB4B" w:rsidR="00CD515B" w:rsidRPr="009A69B0" w:rsidRDefault="00B350B2" w:rsidP="00B350B2">
      <w:pPr>
        <w:pStyle w:val="ListParagraph"/>
        <w:spacing w:line="360" w:lineRule="auto"/>
        <w:ind w:left="1080" w:firstLine="360"/>
        <w:jc w:val="both"/>
        <w:rPr>
          <w:rFonts w:ascii="Courier New" w:hAnsi="Courier New" w:cs="Courier New"/>
          <w:sz w:val="20"/>
          <w:szCs w:val="20"/>
          <w:lang w:val="en-US"/>
        </w:rPr>
      </w:pPr>
      <w:r w:rsidRPr="009A69B0">
        <w:rPr>
          <w:rFonts w:ascii="Courier New" w:hAnsi="Courier New" w:cs="Courier New"/>
          <w:sz w:val="20"/>
          <w:szCs w:val="20"/>
          <w:lang w:val="en-US"/>
        </w:rPr>
        <w:t>location_*_</w:t>
      </w:r>
      <w:r w:rsidR="009A69B0" w:rsidRPr="009A69B0">
        <w:rPr>
          <w:rFonts w:ascii="Courier New" w:hAnsi="Courier New" w:cs="Courier New"/>
          <w:sz w:val="20"/>
          <w:szCs w:val="20"/>
          <w:lang w:val="en-US"/>
        </w:rPr>
        <w:t>load.csv</w:t>
      </w:r>
    </w:p>
    <w:p w14:paraId="7E6E6E91" w14:textId="30C72688" w:rsidR="009B2FA5" w:rsidDel="00662A37" w:rsidRDefault="009A69B0" w:rsidP="009B2FA5">
      <w:pPr>
        <w:pStyle w:val="ListParagraph"/>
        <w:spacing w:line="360" w:lineRule="auto"/>
        <w:ind w:left="792"/>
        <w:jc w:val="both"/>
        <w:rPr>
          <w:del w:id="96" w:author="ALROY CHIANG" w:date="2023-02-06T17:55:00Z"/>
          <w:rFonts w:ascii="Courier New" w:hAnsi="Courier New" w:cs="Courier New"/>
          <w:sz w:val="20"/>
          <w:szCs w:val="20"/>
          <w:lang w:val="en-US"/>
        </w:rPr>
      </w:pPr>
      <w:r>
        <w:rPr>
          <w:lang w:val="en-US"/>
        </w:rPr>
        <w:t>For example</w:t>
      </w:r>
      <w:r w:rsidR="000234E3">
        <w:rPr>
          <w:lang w:val="en-US"/>
        </w:rPr>
        <w:t xml:space="preserve">: </w:t>
      </w:r>
      <w:r w:rsidR="00CD515B" w:rsidRPr="00570D34">
        <w:rPr>
          <w:rFonts w:ascii="Courier New" w:hAnsi="Courier New" w:cs="Courier New"/>
          <w:sz w:val="20"/>
          <w:szCs w:val="20"/>
          <w:lang w:val="en-US"/>
        </w:rPr>
        <w:t>Blk10ChaiCheeRd</w:t>
      </w:r>
      <w:r w:rsidR="00CD515B" w:rsidRPr="00427924">
        <w:rPr>
          <w:rFonts w:ascii="Courier New" w:hAnsi="Courier New" w:cs="Courier New"/>
          <w:sz w:val="20"/>
          <w:szCs w:val="20"/>
          <w:lang w:val="en-US"/>
        </w:rPr>
        <w:t>_</w:t>
      </w:r>
      <w:r w:rsidR="000234E3" w:rsidRPr="00427924">
        <w:rPr>
          <w:rFonts w:ascii="Courier New" w:hAnsi="Courier New" w:cs="Courier New"/>
          <w:sz w:val="20"/>
          <w:szCs w:val="20"/>
          <w:lang w:val="en-US"/>
        </w:rPr>
        <w:t>Sep</w:t>
      </w:r>
      <w:r w:rsidR="00427924">
        <w:rPr>
          <w:rFonts w:ascii="Courier New" w:hAnsi="Courier New" w:cs="Courier New"/>
          <w:sz w:val="20"/>
          <w:szCs w:val="20"/>
          <w:lang w:val="en-US"/>
        </w:rPr>
        <w:t>2022</w:t>
      </w:r>
      <w:r w:rsidR="00CD515B" w:rsidRPr="00427924">
        <w:rPr>
          <w:rFonts w:ascii="Courier New" w:hAnsi="Courier New" w:cs="Courier New"/>
          <w:sz w:val="20"/>
          <w:szCs w:val="20"/>
          <w:lang w:val="en-US"/>
        </w:rPr>
        <w:t>_Light</w:t>
      </w:r>
      <w:r w:rsidR="00427924">
        <w:rPr>
          <w:rFonts w:ascii="Courier New" w:hAnsi="Courier New" w:cs="Courier New"/>
          <w:sz w:val="20"/>
          <w:szCs w:val="20"/>
          <w:lang w:val="en-US"/>
        </w:rPr>
        <w:t>ing.csv</w:t>
      </w:r>
    </w:p>
    <w:p w14:paraId="631DEC3F" w14:textId="04405921" w:rsidR="00662A37" w:rsidRDefault="00662A37" w:rsidP="00930504">
      <w:pPr>
        <w:pStyle w:val="ListParagraph"/>
        <w:spacing w:line="360" w:lineRule="auto"/>
        <w:ind w:left="792"/>
        <w:jc w:val="both"/>
        <w:rPr>
          <w:ins w:id="97" w:author="ALROY CHIANG" w:date="2023-02-13T13:49:00Z"/>
          <w:rFonts w:ascii="Courier New" w:hAnsi="Courier New" w:cs="Courier New"/>
          <w:sz w:val="20"/>
          <w:szCs w:val="20"/>
          <w:lang w:val="en-US"/>
        </w:rPr>
      </w:pPr>
    </w:p>
    <w:p w14:paraId="65ECA784" w14:textId="284C1E4A" w:rsidR="00DE1C73" w:rsidRPr="00DE1C73" w:rsidRDefault="00662A37" w:rsidP="00DE1C73">
      <w:pPr>
        <w:pStyle w:val="ListParagraph"/>
        <w:spacing w:line="360" w:lineRule="auto"/>
        <w:ind w:left="792"/>
        <w:jc w:val="both"/>
        <w:rPr>
          <w:ins w:id="98" w:author="ALROY CHIANG" w:date="2023-02-13T13:49:00Z"/>
          <w:lang w:val="en-US"/>
        </w:rPr>
      </w:pPr>
      <w:commentRangeStart w:id="99"/>
      <w:ins w:id="100" w:author="ALROY CHIANG" w:date="2023-02-13T13:49:00Z">
        <w:r>
          <w:rPr>
            <w:lang w:val="en-US"/>
          </w:rPr>
          <w:t>File name format is case insensitive</w:t>
        </w:r>
      </w:ins>
      <w:commentRangeEnd w:id="99"/>
      <w:ins w:id="101" w:author="ALROY CHIANG" w:date="2023-02-17T10:24:00Z">
        <w:r w:rsidR="00766118">
          <w:rPr>
            <w:rStyle w:val="CommentReference"/>
          </w:rPr>
          <w:commentReference w:id="99"/>
        </w:r>
      </w:ins>
      <w:ins w:id="102" w:author="ALROY CHIANG" w:date="2023-02-13T13:49:00Z">
        <w:r>
          <w:rPr>
            <w:lang w:val="en-US"/>
          </w:rPr>
          <w:t>.</w:t>
        </w:r>
      </w:ins>
    </w:p>
    <w:p w14:paraId="4A7DB7A9" w14:textId="05C70E35" w:rsidR="009B2FA5" w:rsidRPr="00860EAD" w:rsidDel="00930504" w:rsidRDefault="009B2FA5">
      <w:pPr>
        <w:ind w:left="0"/>
        <w:rPr>
          <w:del w:id="103" w:author="ALROY CHIANG" w:date="2023-02-06T17:55:00Z"/>
          <w:rFonts w:ascii="Courier New" w:hAnsi="Courier New" w:cs="Courier New"/>
          <w:sz w:val="20"/>
          <w:szCs w:val="20"/>
          <w:lang w:val="en-US"/>
          <w:rPrChange w:id="104" w:author="ALROY CHIANG" w:date="2023-02-13T13:49:00Z">
            <w:rPr>
              <w:del w:id="105" w:author="ALROY CHIANG" w:date="2023-02-06T17:55:00Z"/>
              <w:rFonts w:ascii="Courier New" w:hAnsi="Courier New" w:cs="Courier New"/>
              <w:sz w:val="20"/>
              <w:szCs w:val="20"/>
              <w:highlight w:val="lightGray"/>
              <w:lang w:val="en-US"/>
            </w:rPr>
          </w:rPrChange>
        </w:rPr>
        <w:pPrChange w:id="106" w:author="ALROY CHIANG" w:date="2023-02-13T13:49:00Z">
          <w:pPr>
            <w:pStyle w:val="ListParagraph"/>
            <w:numPr>
              <w:ilvl w:val="1"/>
              <w:numId w:val="31"/>
            </w:numPr>
            <w:spacing w:line="360" w:lineRule="auto"/>
            <w:ind w:left="792" w:hanging="432"/>
            <w:jc w:val="both"/>
          </w:pPr>
        </w:pPrChange>
      </w:pPr>
      <w:del w:id="107" w:author="ALROY CHIANG" w:date="2023-02-06T17:55:00Z">
        <w:r w:rsidRPr="00860EAD" w:rsidDel="00930504">
          <w:rPr>
            <w:highlight w:val="cyan"/>
            <w:lang w:val="en-US"/>
            <w:rPrChange w:id="108" w:author="ALROY CHIANG" w:date="2023-02-13T13:49:00Z">
              <w:rPr>
                <w:highlight w:val="lightGray"/>
                <w:lang w:val="en-US"/>
              </w:rPr>
            </w:rPrChange>
          </w:rPr>
          <w:delText>Raw data</w:delText>
        </w:r>
        <w:r w:rsidRPr="00860EAD" w:rsidDel="00930504">
          <w:rPr>
            <w:lang w:val="en-US"/>
            <w:rPrChange w:id="109" w:author="ALROY CHIANG" w:date="2023-02-13T13:49:00Z">
              <w:rPr>
                <w:highlight w:val="lightGray"/>
                <w:lang w:val="en-US"/>
              </w:rPr>
            </w:rPrChange>
          </w:rPr>
          <w:delText xml:space="preserve"> file names are to be checked</w:delText>
        </w:r>
        <w:r w:rsidR="00DF0C99" w:rsidRPr="00860EAD" w:rsidDel="00930504">
          <w:rPr>
            <w:lang w:val="en-US"/>
            <w:rPrChange w:id="110" w:author="ALROY CHIANG" w:date="2023-02-13T13:49:00Z">
              <w:rPr>
                <w:highlight w:val="lightGray"/>
                <w:lang w:val="en-US"/>
              </w:rPr>
            </w:rPrChange>
          </w:rPr>
          <w:delText xml:space="preserve"> against their load and address</w:delText>
        </w:r>
        <w:r w:rsidRPr="00860EAD" w:rsidDel="00930504">
          <w:rPr>
            <w:lang w:val="en-US"/>
            <w:rPrChange w:id="111" w:author="ALROY CHIANG" w:date="2023-02-13T13:49:00Z">
              <w:rPr>
                <w:highlight w:val="lightGray"/>
                <w:lang w:val="en-US"/>
              </w:rPr>
            </w:rPrChange>
          </w:rPr>
          <w:delText xml:space="preserve"> upon input. If not compliant to the format, they are rejected</w:delText>
        </w:r>
      </w:del>
    </w:p>
    <w:p w14:paraId="4A3416A5" w14:textId="77777777" w:rsidR="002F326B" w:rsidRPr="009B2FA5" w:rsidRDefault="002F326B">
      <w:pPr>
        <w:ind w:left="0"/>
        <w:pPrChange w:id="112" w:author="ALROY CHIANG" w:date="2023-02-13T13:49:00Z">
          <w:pPr>
            <w:spacing w:line="360" w:lineRule="auto"/>
            <w:ind w:left="360"/>
            <w:jc w:val="both"/>
          </w:pPr>
        </w:pPrChange>
      </w:pPr>
    </w:p>
    <w:p w14:paraId="3B064FBA" w14:textId="49A151BC" w:rsidR="00361946" w:rsidRDefault="002F326B" w:rsidP="002F326B">
      <w:pPr>
        <w:pStyle w:val="Heading2"/>
        <w:numPr>
          <w:ilvl w:val="0"/>
          <w:numId w:val="31"/>
        </w:numPr>
      </w:pPr>
      <w:bookmarkStart w:id="113" w:name="_Toc127519731"/>
      <w:r>
        <w:t>Data quality</w:t>
      </w:r>
      <w:bookmarkEnd w:id="113"/>
    </w:p>
    <w:p w14:paraId="6771350A" w14:textId="06DEB14B" w:rsidR="002F326B" w:rsidRDefault="002F326B" w:rsidP="002F326B">
      <w:pPr>
        <w:pStyle w:val="ListParagraph"/>
        <w:numPr>
          <w:ilvl w:val="1"/>
          <w:numId w:val="31"/>
        </w:numPr>
        <w:spacing w:line="360" w:lineRule="auto"/>
        <w:rPr>
          <w:ins w:id="114" w:author="ALROY CHIANG" w:date="2023-02-06T14:50:00Z"/>
          <w:lang w:val="en-US"/>
        </w:rPr>
      </w:pPr>
      <w:commentRangeStart w:id="115"/>
      <w:del w:id="116" w:author="ALROY CHIANG" w:date="2023-02-27T17:43:00Z">
        <w:r w:rsidRPr="00810B9D" w:rsidDel="00E84067">
          <w:rPr>
            <w:highlight w:val="green"/>
            <w:lang w:val="en-US"/>
            <w:rPrChange w:id="117" w:author="ALROY CHIANG" w:date="2023-02-24T11:25:00Z">
              <w:rPr>
                <w:lang w:val="en-US"/>
              </w:rPr>
            </w:rPrChange>
          </w:rPr>
          <w:delText>Each column</w:delText>
        </w:r>
        <w:r w:rsidDel="00E84067">
          <w:rPr>
            <w:lang w:val="en-US"/>
          </w:rPr>
          <w:delText xml:space="preserve"> will be checked </w:delText>
        </w:r>
        <w:commentRangeStart w:id="118"/>
        <w:r w:rsidDel="00E84067">
          <w:rPr>
            <w:lang w:val="en-US"/>
          </w:rPr>
          <w:delText xml:space="preserve">for </w:delText>
        </w:r>
        <w:r w:rsidRPr="0084173B" w:rsidDel="00E84067">
          <w:rPr>
            <w:lang w:val="en-US"/>
          </w:rPr>
          <w:delText>missing values</w:delText>
        </w:r>
        <w:commentRangeEnd w:id="118"/>
        <w:r w:rsidR="006A5186" w:rsidDel="00E84067">
          <w:rPr>
            <w:rStyle w:val="CommentReference"/>
          </w:rPr>
          <w:commentReference w:id="118"/>
        </w:r>
      </w:del>
      <w:del w:id="119" w:author="ALROY CHIANG" w:date="2023-02-23T14:54:00Z">
        <w:r w:rsidRPr="0084173B" w:rsidDel="006A5186">
          <w:rPr>
            <w:lang w:val="en-US"/>
          </w:rPr>
          <w:delText xml:space="preserve">. </w:delText>
        </w:r>
        <w:r w:rsidDel="006A5186">
          <w:rPr>
            <w:lang w:val="en-US"/>
          </w:rPr>
          <w:delText xml:space="preserve">Any non-numbers such as </w:delText>
        </w:r>
      </w:del>
      <w:commentRangeStart w:id="120"/>
      <w:del w:id="121" w:author="ALROY CHIANG" w:date="2023-02-15T14:45:00Z">
        <w:r w:rsidRPr="006A79A3" w:rsidDel="006A79A3">
          <w:rPr>
            <w:lang w:val="en-US"/>
          </w:rPr>
          <w:delText>NA, NaN, NULL, void, or white space</w:delText>
        </w:r>
      </w:del>
      <w:del w:id="122" w:author="ALROY CHIANG" w:date="2023-02-23T14:54:00Z">
        <w:r w:rsidDel="006A5186">
          <w:rPr>
            <w:lang w:val="en-US"/>
          </w:rPr>
          <w:delText xml:space="preserve"> </w:delText>
        </w:r>
        <w:commentRangeEnd w:id="120"/>
        <w:r w:rsidR="00B505F7" w:rsidDel="006A5186">
          <w:rPr>
            <w:rStyle w:val="CommentReference"/>
          </w:rPr>
          <w:commentReference w:id="120"/>
        </w:r>
        <w:r w:rsidDel="006A5186">
          <w:rPr>
            <w:lang w:val="en-US"/>
          </w:rPr>
          <w:delText>will be treated as missing values.</w:delText>
        </w:r>
      </w:del>
      <w:del w:id="123" w:author="ALROY CHIANG" w:date="2023-02-27T17:43:00Z">
        <w:r w:rsidDel="00E84067">
          <w:rPr>
            <w:lang w:val="en-US"/>
          </w:rPr>
          <w:delText xml:space="preserve"> </w:delText>
        </w:r>
        <w:r w:rsidRPr="0084173B" w:rsidDel="00E84067">
          <w:rPr>
            <w:lang w:val="en-US"/>
          </w:rPr>
          <w:delText>The number of missing values will be recorded in the meta data.</w:delText>
        </w:r>
      </w:del>
      <w:ins w:id="124" w:author="ALROY CHIANG" w:date="2023-02-27T17:43:00Z">
        <w:r w:rsidR="00E84067" w:rsidRPr="005D68C6">
          <w:rPr>
            <w:lang w:val="en-US"/>
          </w:rPr>
          <w:t>Each column will be checked for missing values</w:t>
        </w:r>
        <w:r w:rsidR="00E84067" w:rsidRPr="00317497">
          <w:rPr>
            <w:highlight w:val="green"/>
            <w:lang w:val="en-US"/>
            <w:rPrChange w:id="125" w:author="ALROY CHIANG" w:date="2023-02-28T15:41:00Z">
              <w:rPr>
                <w:lang w:val="en-US"/>
              </w:rPr>
            </w:rPrChange>
          </w:rPr>
          <w:t xml:space="preserve">. </w:t>
        </w:r>
        <w:r w:rsidR="00E84067" w:rsidRPr="00317497">
          <w:rPr>
            <w:highlight w:val="green"/>
            <w:lang w:val="en-US"/>
          </w:rPr>
          <w:t xml:space="preserve">Any non-numbers such as </w:t>
        </w:r>
        <w:proofErr w:type="spellStart"/>
        <w:r w:rsidR="00E84067" w:rsidRPr="00317497">
          <w:rPr>
            <w:highlight w:val="green"/>
            <w:lang w:val="en-US"/>
          </w:rPr>
          <w:t>NaN</w:t>
        </w:r>
        <w:proofErr w:type="spellEnd"/>
        <w:r w:rsidR="00E84067" w:rsidRPr="00317497">
          <w:rPr>
            <w:highlight w:val="green"/>
            <w:lang w:val="en-US"/>
          </w:rPr>
          <w:t xml:space="preserve"> and </w:t>
        </w:r>
        <w:proofErr w:type="spellStart"/>
        <w:r w:rsidR="00E84067" w:rsidRPr="00317497">
          <w:rPr>
            <w:highlight w:val="green"/>
            <w:lang w:val="en-US"/>
          </w:rPr>
          <w:t>NaT</w:t>
        </w:r>
        <w:proofErr w:type="spellEnd"/>
        <w:r w:rsidR="00E84067" w:rsidRPr="00E84067">
          <w:rPr>
            <w:highlight w:val="cyan"/>
            <w:lang w:val="en-US"/>
            <w:rPrChange w:id="126" w:author="ALROY CHIANG" w:date="2023-02-27T17:43:00Z">
              <w:rPr>
                <w:highlight w:val="green"/>
                <w:lang w:val="en-US"/>
              </w:rPr>
            </w:rPrChange>
          </w:rPr>
          <w:t>,</w:t>
        </w:r>
        <w:r w:rsidR="00E84067" w:rsidRPr="005D68C6">
          <w:rPr>
            <w:lang w:val="en-US"/>
          </w:rPr>
          <w:t xml:space="preserve"> will be treated as missing values. The number of missing values will be recorded in the meta data.</w:t>
        </w:r>
      </w:ins>
      <w:commentRangeEnd w:id="115"/>
      <w:ins w:id="127" w:author="ALROY CHIANG" w:date="2023-02-28T13:45:00Z">
        <w:r w:rsidR="00894B22">
          <w:rPr>
            <w:rStyle w:val="CommentReference"/>
          </w:rPr>
          <w:commentReference w:id="115"/>
        </w:r>
      </w:ins>
    </w:p>
    <w:p w14:paraId="6EE2A291" w14:textId="0ECEDEFE" w:rsidR="001711DE" w:rsidRPr="001711DE" w:rsidRDefault="001711DE" w:rsidP="001711DE">
      <w:pPr>
        <w:pStyle w:val="ListParagraph"/>
        <w:numPr>
          <w:ilvl w:val="1"/>
          <w:numId w:val="31"/>
        </w:numPr>
        <w:spacing w:line="360" w:lineRule="auto"/>
        <w:rPr>
          <w:lang w:val="en-US"/>
        </w:rPr>
      </w:pPr>
      <w:proofErr w:type="spellStart"/>
      <w:ins w:id="128" w:author="ALROY CHIANG" w:date="2023-02-06T14:50:00Z">
        <w:r w:rsidRPr="00E84067">
          <w:rPr>
            <w:lang w:val="en-US"/>
          </w:rPr>
          <w:t>Dataframe</w:t>
        </w:r>
        <w:proofErr w:type="spellEnd"/>
        <w:r w:rsidRPr="008E4A75">
          <w:rPr>
            <w:lang w:val="en-US"/>
          </w:rPr>
          <w:t xml:space="preserve"> will be checked for any </w:t>
        </w:r>
        <w:r w:rsidRPr="009C794B">
          <w:rPr>
            <w:highlight w:val="green"/>
            <w:lang w:val="en-US"/>
            <w:rPrChange w:id="129" w:author="ALROY CHIANG" w:date="2023-03-01T18:12:00Z">
              <w:rPr>
                <w:lang w:val="en-US"/>
              </w:rPr>
            </w:rPrChange>
          </w:rPr>
          <w:t xml:space="preserve">duplicate columns by comparing identical column headers and </w:t>
        </w:r>
        <w:commentRangeStart w:id="130"/>
        <w:r w:rsidRPr="009C794B">
          <w:rPr>
            <w:highlight w:val="green"/>
            <w:u w:val="single"/>
            <w:lang w:val="en-US"/>
            <w:rPrChange w:id="131" w:author="ALROY CHIANG" w:date="2023-03-01T18:12:00Z">
              <w:rPr>
                <w:lang w:val="en-US"/>
              </w:rPr>
            </w:rPrChange>
          </w:rPr>
          <w:t>identical column values</w:t>
        </w:r>
      </w:ins>
      <w:commentRangeEnd w:id="130"/>
      <w:ins w:id="132" w:author="ALROY CHIANG" w:date="2023-02-15T12:48:00Z">
        <w:r w:rsidR="004F2B12" w:rsidRPr="009C794B">
          <w:rPr>
            <w:rStyle w:val="CommentReference"/>
            <w:highlight w:val="green"/>
            <w:u w:val="single"/>
            <w:rPrChange w:id="133" w:author="ALROY CHIANG" w:date="2023-03-01T18:12:00Z">
              <w:rPr>
                <w:rStyle w:val="CommentReference"/>
              </w:rPr>
            </w:rPrChange>
          </w:rPr>
          <w:commentReference w:id="130"/>
        </w:r>
      </w:ins>
      <w:ins w:id="134" w:author="ALROY CHIANG" w:date="2023-03-01T09:31:00Z">
        <w:r w:rsidR="00F4006F" w:rsidRPr="009C794B">
          <w:rPr>
            <w:highlight w:val="green"/>
            <w:u w:val="single"/>
            <w:lang w:val="en-US"/>
            <w:rPrChange w:id="135" w:author="ALROY CHIANG" w:date="2023-03-01T18:12:00Z">
              <w:rPr>
                <w:u w:val="single"/>
                <w:lang w:val="en-US"/>
              </w:rPr>
            </w:rPrChange>
          </w:rPr>
          <w:t>.</w:t>
        </w:r>
      </w:ins>
      <w:ins w:id="136" w:author="ALROY CHIANG" w:date="2023-03-01T09:32:00Z">
        <w:r w:rsidR="00F4006F">
          <w:rPr>
            <w:u w:val="single"/>
            <w:lang w:val="en-US"/>
          </w:rPr>
          <w:t xml:space="preserve"> </w:t>
        </w:r>
      </w:ins>
    </w:p>
    <w:p w14:paraId="5BED1CB6" w14:textId="77777777" w:rsidR="00B620AC" w:rsidRDefault="002F326B" w:rsidP="002F326B">
      <w:pPr>
        <w:pStyle w:val="ListParagraph"/>
        <w:numPr>
          <w:ilvl w:val="1"/>
          <w:numId w:val="31"/>
        </w:numPr>
        <w:spacing w:line="360" w:lineRule="auto"/>
        <w:rPr>
          <w:lang w:val="en-US"/>
        </w:rPr>
      </w:pPr>
      <w:r w:rsidRPr="00DF5B10">
        <w:rPr>
          <w:highlight w:val="green"/>
          <w:lang w:val="en-US"/>
          <w:rPrChange w:id="137" w:author="ALROY CHIANG" w:date="2023-02-13T09:54:00Z">
            <w:rPr>
              <w:lang w:val="en-US"/>
            </w:rPr>
          </w:rPrChange>
        </w:rPr>
        <w:t>Each column</w:t>
      </w:r>
      <w:r>
        <w:rPr>
          <w:lang w:val="en-US"/>
        </w:rPr>
        <w:t xml:space="preserve"> will be checked for </w:t>
      </w:r>
      <w:r w:rsidRPr="0084173B">
        <w:rPr>
          <w:lang w:val="en-US"/>
        </w:rPr>
        <w:t xml:space="preserve">outliers. </w:t>
      </w:r>
      <w:r w:rsidR="00B620AC">
        <w:rPr>
          <w:lang w:val="en-US"/>
        </w:rPr>
        <w:t>Outlier is defined as a data point that satisfy either of the 2 following conditions:</w:t>
      </w:r>
    </w:p>
    <w:p w14:paraId="095F4276" w14:textId="12B8B336" w:rsidR="00B620AC" w:rsidRPr="00B620AC" w:rsidRDefault="00B620AC" w:rsidP="00B620AC">
      <w:pPr>
        <w:spacing w:line="360" w:lineRule="auto"/>
        <w:ind w:left="720" w:firstLine="720"/>
        <w:rPr>
          <w:i/>
          <w:iCs/>
          <w:lang w:val="en-US"/>
        </w:rPr>
      </w:pPr>
      <w:r w:rsidRPr="00B620AC">
        <w:rPr>
          <w:i/>
          <w:iCs/>
          <w:lang w:val="en-US"/>
        </w:rPr>
        <w:t>Less than Q1 – 1.5*IQR</w:t>
      </w:r>
    </w:p>
    <w:p w14:paraId="66BB5C0D" w14:textId="075C6B98" w:rsidR="00B620AC" w:rsidRDefault="00B620AC" w:rsidP="00B620AC">
      <w:pPr>
        <w:spacing w:line="360" w:lineRule="auto"/>
        <w:ind w:left="720" w:firstLine="720"/>
        <w:rPr>
          <w:lang w:val="en-US"/>
        </w:rPr>
      </w:pPr>
      <w:r w:rsidRPr="00B620AC">
        <w:rPr>
          <w:i/>
          <w:iCs/>
          <w:lang w:val="en-US"/>
        </w:rPr>
        <w:t>greater than Q3 + 1.5*IQR</w:t>
      </w:r>
    </w:p>
    <w:p w14:paraId="1B8BCC47" w14:textId="77777777" w:rsidR="008E4A75" w:rsidRDefault="00B620AC" w:rsidP="008E4A75">
      <w:pPr>
        <w:spacing w:line="360" w:lineRule="auto"/>
        <w:ind w:left="720"/>
        <w:rPr>
          <w:ins w:id="138" w:author="ALROY CHIANG" w:date="2023-02-06T14:49:00Z"/>
          <w:lang w:val="en-US"/>
        </w:rPr>
      </w:pPr>
      <w:r>
        <w:rPr>
          <w:lang w:val="en-US"/>
        </w:rPr>
        <w:t xml:space="preserve">where </w:t>
      </w:r>
      <w:r w:rsidRPr="00B620AC">
        <w:rPr>
          <w:i/>
          <w:iCs/>
          <w:lang w:val="en-US"/>
        </w:rPr>
        <w:t>Q1</w:t>
      </w:r>
      <w:r>
        <w:rPr>
          <w:lang w:val="en-US"/>
        </w:rPr>
        <w:t xml:space="preserve"> is the first quartile, </w:t>
      </w:r>
      <w:r w:rsidRPr="00B620AC">
        <w:rPr>
          <w:i/>
          <w:iCs/>
          <w:lang w:val="en-US"/>
        </w:rPr>
        <w:t>Q3</w:t>
      </w:r>
      <w:r>
        <w:rPr>
          <w:lang w:val="en-US"/>
        </w:rPr>
        <w:t xml:space="preserve"> is the third quartile, and </w:t>
      </w:r>
      <w:r w:rsidRPr="00B620AC">
        <w:rPr>
          <w:i/>
          <w:iCs/>
          <w:lang w:val="en-US"/>
        </w:rPr>
        <w:t>IQR</w:t>
      </w:r>
      <w:r>
        <w:rPr>
          <w:lang w:val="en-US"/>
        </w:rPr>
        <w:t xml:space="preserve"> is the inter quartile range. T</w:t>
      </w:r>
      <w:r w:rsidR="002F326B" w:rsidRPr="00B620AC">
        <w:rPr>
          <w:lang w:val="en-US"/>
        </w:rPr>
        <w:t>he number of outlier</w:t>
      </w:r>
      <w:r>
        <w:rPr>
          <w:lang w:val="en-US"/>
        </w:rPr>
        <w:t>s</w:t>
      </w:r>
      <w:r w:rsidR="002F326B" w:rsidRPr="00B620AC">
        <w:rPr>
          <w:lang w:val="en-US"/>
        </w:rPr>
        <w:t xml:space="preserve"> in each column </w:t>
      </w:r>
      <w:r>
        <w:rPr>
          <w:lang w:val="en-US"/>
        </w:rPr>
        <w:t xml:space="preserve">will </w:t>
      </w:r>
      <w:r w:rsidR="002F326B" w:rsidRPr="00B620AC">
        <w:rPr>
          <w:lang w:val="en-US"/>
        </w:rPr>
        <w:t>be recorded in the meta data.</w:t>
      </w:r>
    </w:p>
    <w:p w14:paraId="5FD766F6" w14:textId="12DB13CD" w:rsidR="008E4A75" w:rsidRPr="008E4A75" w:rsidDel="001711DE" w:rsidRDefault="008E4A75">
      <w:pPr>
        <w:pStyle w:val="ListParagraph"/>
        <w:numPr>
          <w:ilvl w:val="1"/>
          <w:numId w:val="31"/>
        </w:numPr>
        <w:spacing w:line="360" w:lineRule="auto"/>
        <w:rPr>
          <w:del w:id="139" w:author="ALROY CHIANG" w:date="2023-02-06T14:50:00Z"/>
          <w:lang w:val="en-US"/>
        </w:rPr>
        <w:pPrChange w:id="140" w:author="ALROY CHIANG" w:date="2023-02-06T14:49:00Z">
          <w:pPr>
            <w:spacing w:line="360" w:lineRule="auto"/>
            <w:ind w:left="720"/>
          </w:pPr>
        </w:pPrChange>
      </w:pPr>
    </w:p>
    <w:p w14:paraId="6A8E0EBF" w14:textId="3EF4CA8B" w:rsidR="00223653" w:rsidRDefault="00962CA4" w:rsidP="002F326B">
      <w:pPr>
        <w:pStyle w:val="ListParagraph"/>
        <w:numPr>
          <w:ilvl w:val="1"/>
          <w:numId w:val="31"/>
        </w:numPr>
        <w:spacing w:line="360" w:lineRule="auto"/>
        <w:rPr>
          <w:lang w:val="en-US"/>
        </w:rPr>
      </w:pPr>
      <w:r>
        <w:rPr>
          <w:lang w:val="en-US"/>
        </w:rPr>
        <w:t>The column headings will be s</w:t>
      </w:r>
      <w:r w:rsidR="009E4F90" w:rsidRPr="002F326B">
        <w:rPr>
          <w:lang w:val="en-US"/>
        </w:rPr>
        <w:t>tandardize</w:t>
      </w:r>
      <w:r>
        <w:rPr>
          <w:lang w:val="en-US"/>
        </w:rPr>
        <w:t>d</w:t>
      </w:r>
      <w:r w:rsidR="009E4F90" w:rsidRPr="002F326B">
        <w:rPr>
          <w:lang w:val="en-US"/>
        </w:rPr>
        <w:t xml:space="preserve"> </w:t>
      </w:r>
      <w:r>
        <w:rPr>
          <w:lang w:val="en-US"/>
        </w:rPr>
        <w:t xml:space="preserve">to </w:t>
      </w:r>
      <w:r w:rsidR="006445E4">
        <w:rPr>
          <w:lang w:val="en-US"/>
        </w:rPr>
        <w:t>the headers tabulated below:</w:t>
      </w:r>
    </w:p>
    <w:p w14:paraId="5BB5458E" w14:textId="77777777" w:rsidR="006445E4" w:rsidRPr="002F326B" w:rsidRDefault="006445E4" w:rsidP="006445E4">
      <w:pPr>
        <w:pStyle w:val="ListParagraph"/>
        <w:spacing w:line="360" w:lineRule="auto"/>
        <w:ind w:left="792"/>
        <w:rPr>
          <w:lang w:val="en-US"/>
        </w:rPr>
      </w:pPr>
    </w:p>
    <w:tbl>
      <w:tblPr>
        <w:tblStyle w:val="TableGrid"/>
        <w:tblW w:w="0" w:type="auto"/>
        <w:tblInd w:w="792" w:type="dxa"/>
        <w:tblLook w:val="04A0" w:firstRow="1" w:lastRow="0" w:firstColumn="1" w:lastColumn="0" w:noHBand="0" w:noVBand="1"/>
      </w:tblPr>
      <w:tblGrid>
        <w:gridCol w:w="763"/>
        <w:gridCol w:w="1984"/>
        <w:gridCol w:w="5103"/>
      </w:tblGrid>
      <w:tr w:rsidR="008F7ECB" w:rsidRPr="00A668B2" w14:paraId="678D56AB" w14:textId="77777777" w:rsidTr="00E016A1">
        <w:tc>
          <w:tcPr>
            <w:tcW w:w="763" w:type="dxa"/>
          </w:tcPr>
          <w:p w14:paraId="2D4041A6" w14:textId="2DF4449B" w:rsidR="008F7ECB" w:rsidRPr="00A668B2" w:rsidRDefault="00A668B2" w:rsidP="00BA276F">
            <w:pPr>
              <w:pStyle w:val="ListParagraph"/>
              <w:ind w:left="0"/>
              <w:rPr>
                <w:b/>
                <w:bCs/>
                <w:lang w:val="en-US"/>
              </w:rPr>
            </w:pPr>
            <w:r w:rsidRPr="00A668B2">
              <w:rPr>
                <w:b/>
                <w:bCs/>
                <w:lang w:val="en-US"/>
              </w:rPr>
              <w:t>SN</w:t>
            </w:r>
          </w:p>
        </w:tc>
        <w:tc>
          <w:tcPr>
            <w:tcW w:w="1984" w:type="dxa"/>
          </w:tcPr>
          <w:p w14:paraId="25EDBF65" w14:textId="62099EBF" w:rsidR="008F7ECB" w:rsidRPr="00A668B2" w:rsidRDefault="008F7ECB" w:rsidP="00BA276F">
            <w:pPr>
              <w:pStyle w:val="ListParagraph"/>
              <w:ind w:left="0"/>
              <w:rPr>
                <w:b/>
                <w:bCs/>
                <w:lang w:val="en-US"/>
              </w:rPr>
            </w:pPr>
            <w:r w:rsidRPr="00A668B2">
              <w:rPr>
                <w:b/>
                <w:bCs/>
                <w:lang w:val="en-US"/>
              </w:rPr>
              <w:t>Standard Headers</w:t>
            </w:r>
          </w:p>
        </w:tc>
        <w:tc>
          <w:tcPr>
            <w:tcW w:w="5103" w:type="dxa"/>
          </w:tcPr>
          <w:p w14:paraId="2CD44CA6" w14:textId="206C71F1" w:rsidR="008F7ECB" w:rsidRPr="00A668B2" w:rsidRDefault="008F7ECB" w:rsidP="00BA276F">
            <w:pPr>
              <w:pStyle w:val="ListParagraph"/>
              <w:ind w:left="0"/>
              <w:rPr>
                <w:b/>
                <w:bCs/>
                <w:lang w:val="en-US"/>
              </w:rPr>
            </w:pPr>
            <w:r w:rsidRPr="00A668B2">
              <w:rPr>
                <w:b/>
                <w:bCs/>
                <w:lang w:val="en-US"/>
              </w:rPr>
              <w:t>Description</w:t>
            </w:r>
          </w:p>
        </w:tc>
      </w:tr>
      <w:tr w:rsidR="008F7ECB" w14:paraId="1AD203BF" w14:textId="77777777" w:rsidTr="00E016A1">
        <w:tc>
          <w:tcPr>
            <w:tcW w:w="763" w:type="dxa"/>
          </w:tcPr>
          <w:p w14:paraId="620A1617" w14:textId="2F5A6498" w:rsidR="008F7ECB" w:rsidRDefault="00A668B2" w:rsidP="00BA276F">
            <w:pPr>
              <w:pStyle w:val="ListParagraph"/>
              <w:ind w:left="0"/>
              <w:rPr>
                <w:lang w:val="en-US"/>
              </w:rPr>
            </w:pPr>
            <w:r>
              <w:rPr>
                <w:lang w:val="en-US"/>
              </w:rPr>
              <w:t>1</w:t>
            </w:r>
          </w:p>
        </w:tc>
        <w:tc>
          <w:tcPr>
            <w:tcW w:w="1984" w:type="dxa"/>
          </w:tcPr>
          <w:p w14:paraId="3442BA36" w14:textId="16F221DF" w:rsidR="008F7ECB" w:rsidRDefault="008F7ECB" w:rsidP="00BA276F">
            <w:pPr>
              <w:pStyle w:val="ListParagraph"/>
              <w:ind w:left="0"/>
              <w:rPr>
                <w:lang w:val="en-US"/>
              </w:rPr>
            </w:pPr>
            <w:r>
              <w:rPr>
                <w:lang w:val="en-US"/>
              </w:rPr>
              <w:t>TIMESTAMP</w:t>
            </w:r>
          </w:p>
        </w:tc>
        <w:tc>
          <w:tcPr>
            <w:tcW w:w="5103" w:type="dxa"/>
          </w:tcPr>
          <w:p w14:paraId="7EEE6628" w14:textId="6E9C05AC" w:rsidR="008F7ECB" w:rsidRDefault="008F7ECB" w:rsidP="00BA276F">
            <w:pPr>
              <w:pStyle w:val="ListParagraph"/>
              <w:ind w:left="0"/>
              <w:rPr>
                <w:lang w:val="en-US"/>
              </w:rPr>
            </w:pPr>
            <w:r>
              <w:rPr>
                <w:lang w:val="en-US"/>
              </w:rPr>
              <w:t>Timestamp</w:t>
            </w:r>
          </w:p>
        </w:tc>
      </w:tr>
      <w:tr w:rsidR="008F7ECB" w14:paraId="27AF2CD5" w14:textId="77777777" w:rsidTr="00E016A1">
        <w:tc>
          <w:tcPr>
            <w:tcW w:w="763" w:type="dxa"/>
          </w:tcPr>
          <w:p w14:paraId="1C1A6277" w14:textId="39D1D943" w:rsidR="008F7ECB" w:rsidRPr="004F0412" w:rsidRDefault="00A668B2" w:rsidP="00BA276F">
            <w:pPr>
              <w:pStyle w:val="ListParagraph"/>
              <w:ind w:left="0"/>
              <w:rPr>
                <w:lang w:val="en-US"/>
              </w:rPr>
            </w:pPr>
            <w:r>
              <w:rPr>
                <w:lang w:val="en-US"/>
              </w:rPr>
              <w:lastRenderedPageBreak/>
              <w:t>2</w:t>
            </w:r>
          </w:p>
        </w:tc>
        <w:tc>
          <w:tcPr>
            <w:tcW w:w="1984" w:type="dxa"/>
          </w:tcPr>
          <w:p w14:paraId="05E66991" w14:textId="4487782E" w:rsidR="008F7ECB" w:rsidRPr="004F0412" w:rsidRDefault="008F7ECB" w:rsidP="00BA276F">
            <w:pPr>
              <w:pStyle w:val="ListParagraph"/>
              <w:ind w:left="0"/>
              <w:rPr>
                <w:lang w:val="en-US"/>
              </w:rPr>
            </w:pPr>
            <w:r w:rsidRPr="004F0412">
              <w:rPr>
                <w:lang w:val="en-US"/>
              </w:rPr>
              <w:t xml:space="preserve">V1 </w:t>
            </w:r>
          </w:p>
        </w:tc>
        <w:tc>
          <w:tcPr>
            <w:tcW w:w="5103" w:type="dxa"/>
          </w:tcPr>
          <w:p w14:paraId="736C9579" w14:textId="42D27D99" w:rsidR="008F7ECB" w:rsidRDefault="008F7ECB" w:rsidP="00BA276F">
            <w:pPr>
              <w:pStyle w:val="ListParagraph"/>
              <w:ind w:left="0"/>
              <w:rPr>
                <w:lang w:val="en-US"/>
              </w:rPr>
            </w:pPr>
            <w:r>
              <w:rPr>
                <w:lang w:val="en-US"/>
              </w:rPr>
              <w:t>L1 Live-Neutral</w:t>
            </w:r>
            <w:r w:rsidR="00A9386E">
              <w:rPr>
                <w:lang w:val="en-US"/>
              </w:rPr>
              <w:t xml:space="preserve"> RMS</w:t>
            </w:r>
            <w:r>
              <w:rPr>
                <w:lang w:val="en-US"/>
              </w:rPr>
              <w:t xml:space="preserve"> </w:t>
            </w:r>
            <w:r w:rsidR="00055A01">
              <w:rPr>
                <w:lang w:val="en-US"/>
              </w:rPr>
              <w:t>v</w:t>
            </w:r>
            <w:r>
              <w:rPr>
                <w:lang w:val="en-US"/>
              </w:rPr>
              <w:t>oltage</w:t>
            </w:r>
          </w:p>
        </w:tc>
      </w:tr>
      <w:tr w:rsidR="008F7ECB" w14:paraId="4119DE67" w14:textId="77777777" w:rsidTr="00E016A1">
        <w:tc>
          <w:tcPr>
            <w:tcW w:w="763" w:type="dxa"/>
          </w:tcPr>
          <w:p w14:paraId="51A72FD0" w14:textId="4288A21A" w:rsidR="008F7ECB" w:rsidRPr="004F0412" w:rsidRDefault="00A668B2" w:rsidP="00704C63">
            <w:pPr>
              <w:pStyle w:val="ListParagraph"/>
              <w:ind w:left="0"/>
              <w:rPr>
                <w:lang w:val="en-US"/>
              </w:rPr>
            </w:pPr>
            <w:r>
              <w:rPr>
                <w:lang w:val="en-US"/>
              </w:rPr>
              <w:t>3</w:t>
            </w:r>
          </w:p>
        </w:tc>
        <w:tc>
          <w:tcPr>
            <w:tcW w:w="1984" w:type="dxa"/>
          </w:tcPr>
          <w:p w14:paraId="059352A1" w14:textId="18AD767C" w:rsidR="008F7ECB" w:rsidRPr="004F0412" w:rsidRDefault="008F7ECB" w:rsidP="00704C63">
            <w:pPr>
              <w:pStyle w:val="ListParagraph"/>
              <w:ind w:left="0"/>
              <w:rPr>
                <w:lang w:val="en-US"/>
              </w:rPr>
            </w:pPr>
            <w:r w:rsidRPr="004F0412">
              <w:rPr>
                <w:lang w:val="en-US"/>
              </w:rPr>
              <w:t xml:space="preserve">V2 </w:t>
            </w:r>
          </w:p>
        </w:tc>
        <w:tc>
          <w:tcPr>
            <w:tcW w:w="5103" w:type="dxa"/>
          </w:tcPr>
          <w:p w14:paraId="7FD59DF6" w14:textId="65FCFEDF" w:rsidR="008F7ECB" w:rsidRDefault="008F7ECB" w:rsidP="00704C63">
            <w:pPr>
              <w:pStyle w:val="ListParagraph"/>
              <w:ind w:left="0"/>
              <w:rPr>
                <w:lang w:val="en-US"/>
              </w:rPr>
            </w:pPr>
            <w:r>
              <w:rPr>
                <w:lang w:val="en-US"/>
              </w:rPr>
              <w:t xml:space="preserve">L2 Live-Neutral </w:t>
            </w:r>
            <w:r w:rsidR="00A9386E">
              <w:rPr>
                <w:lang w:val="en-US"/>
              </w:rPr>
              <w:t xml:space="preserve">RMS </w:t>
            </w:r>
            <w:r w:rsidR="00055A01">
              <w:rPr>
                <w:lang w:val="en-US"/>
              </w:rPr>
              <w:t>v</w:t>
            </w:r>
            <w:r>
              <w:rPr>
                <w:lang w:val="en-US"/>
              </w:rPr>
              <w:t>oltage</w:t>
            </w:r>
          </w:p>
        </w:tc>
      </w:tr>
      <w:tr w:rsidR="008F7ECB" w14:paraId="2F357A22" w14:textId="77777777" w:rsidTr="00E016A1">
        <w:tc>
          <w:tcPr>
            <w:tcW w:w="763" w:type="dxa"/>
          </w:tcPr>
          <w:p w14:paraId="7C016F74" w14:textId="0EBF9338" w:rsidR="008F7ECB" w:rsidRPr="004F0412" w:rsidRDefault="00A668B2" w:rsidP="00704C63">
            <w:pPr>
              <w:pStyle w:val="ListParagraph"/>
              <w:ind w:left="0"/>
              <w:rPr>
                <w:lang w:val="en-US"/>
              </w:rPr>
            </w:pPr>
            <w:r>
              <w:rPr>
                <w:lang w:val="en-US"/>
              </w:rPr>
              <w:t>4</w:t>
            </w:r>
          </w:p>
        </w:tc>
        <w:tc>
          <w:tcPr>
            <w:tcW w:w="1984" w:type="dxa"/>
          </w:tcPr>
          <w:p w14:paraId="1875EEF6" w14:textId="63F2FDDA" w:rsidR="008F7ECB" w:rsidRPr="004F0412" w:rsidRDefault="008F7ECB" w:rsidP="00704C63">
            <w:pPr>
              <w:pStyle w:val="ListParagraph"/>
              <w:ind w:left="0"/>
              <w:rPr>
                <w:lang w:val="en-US"/>
              </w:rPr>
            </w:pPr>
            <w:r w:rsidRPr="004F0412">
              <w:rPr>
                <w:lang w:val="en-US"/>
              </w:rPr>
              <w:t xml:space="preserve">V3 </w:t>
            </w:r>
          </w:p>
        </w:tc>
        <w:tc>
          <w:tcPr>
            <w:tcW w:w="5103" w:type="dxa"/>
          </w:tcPr>
          <w:p w14:paraId="7F5D092A" w14:textId="39A1B7D0" w:rsidR="008F7ECB" w:rsidRDefault="008F7ECB" w:rsidP="00704C63">
            <w:pPr>
              <w:pStyle w:val="ListParagraph"/>
              <w:ind w:left="0"/>
              <w:rPr>
                <w:lang w:val="en-US"/>
              </w:rPr>
            </w:pPr>
            <w:r>
              <w:rPr>
                <w:lang w:val="en-US"/>
              </w:rPr>
              <w:t xml:space="preserve">L3 Live-Neutral </w:t>
            </w:r>
            <w:r w:rsidR="00C065EA">
              <w:rPr>
                <w:lang w:val="en-US"/>
              </w:rPr>
              <w:t xml:space="preserve">RMS </w:t>
            </w:r>
            <w:r w:rsidR="00055A01">
              <w:rPr>
                <w:lang w:val="en-US"/>
              </w:rPr>
              <w:t>v</w:t>
            </w:r>
            <w:r>
              <w:rPr>
                <w:lang w:val="en-US"/>
              </w:rPr>
              <w:t>oltage</w:t>
            </w:r>
          </w:p>
        </w:tc>
      </w:tr>
      <w:tr w:rsidR="008F7ECB" w14:paraId="4BC84B5F" w14:textId="77777777" w:rsidTr="00E016A1">
        <w:tc>
          <w:tcPr>
            <w:tcW w:w="763" w:type="dxa"/>
          </w:tcPr>
          <w:p w14:paraId="2D7EB6C3" w14:textId="667F81AA" w:rsidR="008F7ECB" w:rsidRPr="004F0412" w:rsidRDefault="00A668B2" w:rsidP="00704C63">
            <w:pPr>
              <w:pStyle w:val="ListParagraph"/>
              <w:ind w:left="0"/>
              <w:rPr>
                <w:lang w:val="en-US"/>
              </w:rPr>
            </w:pPr>
            <w:r>
              <w:rPr>
                <w:lang w:val="en-US"/>
              </w:rPr>
              <w:t>5</w:t>
            </w:r>
          </w:p>
        </w:tc>
        <w:tc>
          <w:tcPr>
            <w:tcW w:w="1984" w:type="dxa"/>
          </w:tcPr>
          <w:p w14:paraId="319B3727" w14:textId="7A9B28F2" w:rsidR="008F7ECB" w:rsidRPr="004F0412" w:rsidRDefault="008F7ECB" w:rsidP="00704C63">
            <w:pPr>
              <w:pStyle w:val="ListParagraph"/>
              <w:ind w:left="0"/>
              <w:rPr>
                <w:lang w:val="en-US"/>
              </w:rPr>
            </w:pPr>
            <w:r w:rsidRPr="004F0412">
              <w:rPr>
                <w:lang w:val="en-US"/>
              </w:rPr>
              <w:t xml:space="preserve">I1 </w:t>
            </w:r>
          </w:p>
        </w:tc>
        <w:tc>
          <w:tcPr>
            <w:tcW w:w="5103" w:type="dxa"/>
          </w:tcPr>
          <w:p w14:paraId="2A9FB3FA" w14:textId="2D50DF18" w:rsidR="008F7ECB" w:rsidRDefault="001F3F01" w:rsidP="00704C63">
            <w:pPr>
              <w:pStyle w:val="ListParagraph"/>
              <w:ind w:left="0"/>
              <w:rPr>
                <w:lang w:val="en-US"/>
              </w:rPr>
            </w:pPr>
            <w:r>
              <w:rPr>
                <w:lang w:val="en-US"/>
              </w:rPr>
              <w:t>L</w:t>
            </w:r>
            <w:r w:rsidR="008F7ECB">
              <w:rPr>
                <w:lang w:val="en-US"/>
              </w:rPr>
              <w:t xml:space="preserve">1 </w:t>
            </w:r>
            <w:r>
              <w:rPr>
                <w:lang w:val="en-US"/>
              </w:rPr>
              <w:t xml:space="preserve">RMS </w:t>
            </w:r>
            <w:r w:rsidR="00055A01">
              <w:rPr>
                <w:lang w:val="en-US"/>
              </w:rPr>
              <w:t>c</w:t>
            </w:r>
            <w:r w:rsidR="008F7ECB">
              <w:rPr>
                <w:lang w:val="en-US"/>
              </w:rPr>
              <w:t>urrent</w:t>
            </w:r>
          </w:p>
        </w:tc>
      </w:tr>
      <w:tr w:rsidR="008F7ECB" w14:paraId="624475B8" w14:textId="77777777" w:rsidTr="00E016A1">
        <w:tc>
          <w:tcPr>
            <w:tcW w:w="763" w:type="dxa"/>
          </w:tcPr>
          <w:p w14:paraId="43FEFAF6" w14:textId="449E4B0C" w:rsidR="008F7ECB" w:rsidRPr="004F0412" w:rsidRDefault="00A668B2" w:rsidP="003D7F50">
            <w:pPr>
              <w:pStyle w:val="ListParagraph"/>
              <w:ind w:left="0"/>
              <w:rPr>
                <w:lang w:val="en-US"/>
              </w:rPr>
            </w:pPr>
            <w:r>
              <w:rPr>
                <w:lang w:val="en-US"/>
              </w:rPr>
              <w:t>6</w:t>
            </w:r>
          </w:p>
        </w:tc>
        <w:tc>
          <w:tcPr>
            <w:tcW w:w="1984" w:type="dxa"/>
          </w:tcPr>
          <w:p w14:paraId="77FC4826" w14:textId="5147A12C" w:rsidR="008F7ECB" w:rsidRPr="004F0412" w:rsidRDefault="008F7ECB" w:rsidP="003D7F50">
            <w:pPr>
              <w:pStyle w:val="ListParagraph"/>
              <w:ind w:left="0"/>
              <w:rPr>
                <w:lang w:val="en-US"/>
              </w:rPr>
            </w:pPr>
            <w:r w:rsidRPr="004F0412">
              <w:rPr>
                <w:lang w:val="en-US"/>
              </w:rPr>
              <w:t xml:space="preserve">I2 </w:t>
            </w:r>
          </w:p>
        </w:tc>
        <w:tc>
          <w:tcPr>
            <w:tcW w:w="5103" w:type="dxa"/>
          </w:tcPr>
          <w:p w14:paraId="2468C46E" w14:textId="0AA58693" w:rsidR="008F7ECB" w:rsidRDefault="001F3F01" w:rsidP="003D7F50">
            <w:pPr>
              <w:pStyle w:val="ListParagraph"/>
              <w:ind w:left="0"/>
              <w:rPr>
                <w:lang w:val="en-US"/>
              </w:rPr>
            </w:pPr>
            <w:r>
              <w:rPr>
                <w:lang w:val="en-US"/>
              </w:rPr>
              <w:t>L</w:t>
            </w:r>
            <w:r w:rsidR="008F7ECB">
              <w:rPr>
                <w:lang w:val="en-US"/>
              </w:rPr>
              <w:t xml:space="preserve">2 </w:t>
            </w:r>
            <w:r>
              <w:rPr>
                <w:lang w:val="en-US"/>
              </w:rPr>
              <w:t xml:space="preserve">RMS </w:t>
            </w:r>
            <w:r w:rsidR="00055A01">
              <w:rPr>
                <w:lang w:val="en-US"/>
              </w:rPr>
              <w:t>c</w:t>
            </w:r>
            <w:r w:rsidR="008F7ECB">
              <w:rPr>
                <w:lang w:val="en-US"/>
              </w:rPr>
              <w:t>urrent</w:t>
            </w:r>
          </w:p>
        </w:tc>
      </w:tr>
      <w:tr w:rsidR="008F7ECB" w14:paraId="6D72B1AF" w14:textId="77777777" w:rsidTr="00E016A1">
        <w:tc>
          <w:tcPr>
            <w:tcW w:w="763" w:type="dxa"/>
          </w:tcPr>
          <w:p w14:paraId="3EE25930" w14:textId="07B1E19B" w:rsidR="008F7ECB" w:rsidRPr="004F0412" w:rsidRDefault="00A668B2" w:rsidP="00704C63">
            <w:pPr>
              <w:pStyle w:val="ListParagraph"/>
              <w:ind w:left="0"/>
              <w:rPr>
                <w:lang w:val="en-US"/>
              </w:rPr>
            </w:pPr>
            <w:r>
              <w:rPr>
                <w:lang w:val="en-US"/>
              </w:rPr>
              <w:t>7</w:t>
            </w:r>
          </w:p>
        </w:tc>
        <w:tc>
          <w:tcPr>
            <w:tcW w:w="1984" w:type="dxa"/>
          </w:tcPr>
          <w:p w14:paraId="09DDF98F" w14:textId="733477BC" w:rsidR="008F7ECB" w:rsidRPr="004F0412" w:rsidRDefault="008F7ECB" w:rsidP="00704C63">
            <w:pPr>
              <w:pStyle w:val="ListParagraph"/>
              <w:ind w:left="0"/>
              <w:rPr>
                <w:lang w:val="en-US"/>
              </w:rPr>
            </w:pPr>
            <w:r w:rsidRPr="004F0412">
              <w:rPr>
                <w:lang w:val="en-US"/>
              </w:rPr>
              <w:t xml:space="preserve">I3 </w:t>
            </w:r>
          </w:p>
        </w:tc>
        <w:tc>
          <w:tcPr>
            <w:tcW w:w="5103" w:type="dxa"/>
          </w:tcPr>
          <w:p w14:paraId="23BB8F3C" w14:textId="27E4D611" w:rsidR="008F7ECB" w:rsidRDefault="001F3F01" w:rsidP="00704C63">
            <w:pPr>
              <w:pStyle w:val="ListParagraph"/>
              <w:ind w:left="0"/>
              <w:rPr>
                <w:lang w:val="en-US"/>
              </w:rPr>
            </w:pPr>
            <w:r>
              <w:rPr>
                <w:lang w:val="en-US"/>
              </w:rPr>
              <w:t>L</w:t>
            </w:r>
            <w:r w:rsidR="008F7ECB">
              <w:rPr>
                <w:lang w:val="en-US"/>
              </w:rPr>
              <w:t xml:space="preserve">3 </w:t>
            </w:r>
            <w:r>
              <w:rPr>
                <w:lang w:val="en-US"/>
              </w:rPr>
              <w:t xml:space="preserve">RMS </w:t>
            </w:r>
            <w:r w:rsidR="00055A01">
              <w:rPr>
                <w:lang w:val="en-US"/>
              </w:rPr>
              <w:t>c</w:t>
            </w:r>
            <w:r w:rsidR="008F7ECB">
              <w:rPr>
                <w:lang w:val="en-US"/>
              </w:rPr>
              <w:t>urrent</w:t>
            </w:r>
          </w:p>
        </w:tc>
      </w:tr>
      <w:tr w:rsidR="008F7ECB" w14:paraId="05D21523" w14:textId="77777777" w:rsidTr="00E016A1">
        <w:tc>
          <w:tcPr>
            <w:tcW w:w="763" w:type="dxa"/>
          </w:tcPr>
          <w:p w14:paraId="2DABDB60" w14:textId="4E28AD68" w:rsidR="008F7ECB" w:rsidRPr="004F0412" w:rsidRDefault="00A668B2" w:rsidP="00704C63">
            <w:pPr>
              <w:pStyle w:val="ListParagraph"/>
              <w:ind w:left="0"/>
              <w:rPr>
                <w:lang w:val="en-US"/>
              </w:rPr>
            </w:pPr>
            <w:r>
              <w:rPr>
                <w:lang w:val="en-US"/>
              </w:rPr>
              <w:t>8</w:t>
            </w:r>
          </w:p>
        </w:tc>
        <w:tc>
          <w:tcPr>
            <w:tcW w:w="1984" w:type="dxa"/>
          </w:tcPr>
          <w:p w14:paraId="64176BF3" w14:textId="4CCE9EB8" w:rsidR="008F7ECB" w:rsidRPr="004F0412" w:rsidRDefault="008F7ECB" w:rsidP="00704C63">
            <w:pPr>
              <w:pStyle w:val="ListParagraph"/>
              <w:ind w:left="0"/>
              <w:rPr>
                <w:lang w:val="en-US"/>
              </w:rPr>
            </w:pPr>
            <w:r w:rsidRPr="004F0412">
              <w:rPr>
                <w:lang w:val="en-US"/>
              </w:rPr>
              <w:t xml:space="preserve">P1 </w:t>
            </w:r>
          </w:p>
        </w:tc>
        <w:tc>
          <w:tcPr>
            <w:tcW w:w="5103" w:type="dxa"/>
          </w:tcPr>
          <w:p w14:paraId="71954056" w14:textId="1D111274" w:rsidR="008F7ECB" w:rsidRDefault="008F7ECB" w:rsidP="00704C63">
            <w:pPr>
              <w:pStyle w:val="ListParagraph"/>
              <w:ind w:left="0"/>
              <w:rPr>
                <w:lang w:val="en-US"/>
              </w:rPr>
            </w:pPr>
            <w:r>
              <w:rPr>
                <w:lang w:val="en-US"/>
              </w:rPr>
              <w:t xml:space="preserve">L1 </w:t>
            </w:r>
            <w:r w:rsidR="00055A01">
              <w:rPr>
                <w:lang w:val="en-US"/>
              </w:rPr>
              <w:t>r</w:t>
            </w:r>
            <w:r>
              <w:rPr>
                <w:lang w:val="en-US"/>
              </w:rPr>
              <w:t xml:space="preserve">eal </w:t>
            </w:r>
            <w:r w:rsidR="00055A01">
              <w:rPr>
                <w:lang w:val="en-US"/>
              </w:rPr>
              <w:t>p</w:t>
            </w:r>
            <w:r>
              <w:rPr>
                <w:lang w:val="en-US"/>
              </w:rPr>
              <w:t>ower</w:t>
            </w:r>
          </w:p>
        </w:tc>
      </w:tr>
      <w:tr w:rsidR="008F7ECB" w14:paraId="56A71288" w14:textId="77777777" w:rsidTr="00E016A1">
        <w:tc>
          <w:tcPr>
            <w:tcW w:w="763" w:type="dxa"/>
          </w:tcPr>
          <w:p w14:paraId="446ED62A" w14:textId="09914E2B" w:rsidR="008F7ECB" w:rsidRPr="004F0412" w:rsidRDefault="00A668B2" w:rsidP="003D7F50">
            <w:pPr>
              <w:pStyle w:val="ListParagraph"/>
              <w:ind w:left="0"/>
              <w:rPr>
                <w:lang w:val="en-US"/>
              </w:rPr>
            </w:pPr>
            <w:r>
              <w:rPr>
                <w:lang w:val="en-US"/>
              </w:rPr>
              <w:t>9</w:t>
            </w:r>
          </w:p>
        </w:tc>
        <w:tc>
          <w:tcPr>
            <w:tcW w:w="1984" w:type="dxa"/>
          </w:tcPr>
          <w:p w14:paraId="46C7E359" w14:textId="21A14F60" w:rsidR="008F7ECB" w:rsidRPr="004F0412" w:rsidRDefault="008F7ECB" w:rsidP="003D7F50">
            <w:pPr>
              <w:pStyle w:val="ListParagraph"/>
              <w:ind w:left="0"/>
              <w:rPr>
                <w:lang w:val="en-US"/>
              </w:rPr>
            </w:pPr>
            <w:r w:rsidRPr="004F0412">
              <w:rPr>
                <w:lang w:val="en-US"/>
              </w:rPr>
              <w:t xml:space="preserve">P2 </w:t>
            </w:r>
          </w:p>
        </w:tc>
        <w:tc>
          <w:tcPr>
            <w:tcW w:w="5103" w:type="dxa"/>
          </w:tcPr>
          <w:p w14:paraId="7D6995DC" w14:textId="18D62F74" w:rsidR="008F7ECB" w:rsidRDefault="008F7ECB" w:rsidP="003D7F50">
            <w:pPr>
              <w:pStyle w:val="ListParagraph"/>
              <w:ind w:left="0"/>
              <w:rPr>
                <w:lang w:val="en-US"/>
              </w:rPr>
            </w:pPr>
            <w:r>
              <w:rPr>
                <w:lang w:val="en-US"/>
              </w:rPr>
              <w:t xml:space="preserve">L2 </w:t>
            </w:r>
            <w:r w:rsidR="00055A01">
              <w:rPr>
                <w:lang w:val="en-US"/>
              </w:rPr>
              <w:t>r</w:t>
            </w:r>
            <w:r>
              <w:rPr>
                <w:lang w:val="en-US"/>
              </w:rPr>
              <w:t xml:space="preserve">eal </w:t>
            </w:r>
            <w:r w:rsidR="00055A01">
              <w:rPr>
                <w:lang w:val="en-US"/>
              </w:rPr>
              <w:t>p</w:t>
            </w:r>
            <w:r>
              <w:rPr>
                <w:lang w:val="en-US"/>
              </w:rPr>
              <w:t>ower</w:t>
            </w:r>
          </w:p>
        </w:tc>
      </w:tr>
      <w:tr w:rsidR="008F7ECB" w14:paraId="5D0D2A6D" w14:textId="77777777" w:rsidTr="00E016A1">
        <w:tc>
          <w:tcPr>
            <w:tcW w:w="763" w:type="dxa"/>
          </w:tcPr>
          <w:p w14:paraId="254531D4" w14:textId="55D1676A" w:rsidR="008F7ECB" w:rsidRPr="004F0412" w:rsidRDefault="00E016A1" w:rsidP="003D7F50">
            <w:pPr>
              <w:pStyle w:val="ListParagraph"/>
              <w:ind w:left="0"/>
              <w:rPr>
                <w:lang w:val="en-US"/>
              </w:rPr>
            </w:pPr>
            <w:r>
              <w:rPr>
                <w:lang w:val="en-US"/>
              </w:rPr>
              <w:t>1</w:t>
            </w:r>
            <w:r w:rsidR="00A668B2">
              <w:rPr>
                <w:lang w:val="en-US"/>
              </w:rPr>
              <w:t>0</w:t>
            </w:r>
          </w:p>
        </w:tc>
        <w:tc>
          <w:tcPr>
            <w:tcW w:w="1984" w:type="dxa"/>
          </w:tcPr>
          <w:p w14:paraId="405F311D" w14:textId="4779C346" w:rsidR="008F7ECB" w:rsidRPr="004F0412" w:rsidRDefault="008F7ECB" w:rsidP="003D7F50">
            <w:pPr>
              <w:pStyle w:val="ListParagraph"/>
              <w:ind w:left="0"/>
              <w:rPr>
                <w:lang w:val="en-US"/>
              </w:rPr>
            </w:pPr>
            <w:r w:rsidRPr="004F0412">
              <w:rPr>
                <w:lang w:val="en-US"/>
              </w:rPr>
              <w:t xml:space="preserve">P3 </w:t>
            </w:r>
          </w:p>
        </w:tc>
        <w:tc>
          <w:tcPr>
            <w:tcW w:w="5103" w:type="dxa"/>
          </w:tcPr>
          <w:p w14:paraId="1EEBF470" w14:textId="57A1616C" w:rsidR="008F7ECB" w:rsidRDefault="008F7ECB" w:rsidP="003D7F50">
            <w:pPr>
              <w:pStyle w:val="ListParagraph"/>
              <w:ind w:left="0"/>
              <w:rPr>
                <w:lang w:val="en-US"/>
              </w:rPr>
            </w:pPr>
            <w:r>
              <w:rPr>
                <w:lang w:val="en-US"/>
              </w:rPr>
              <w:t xml:space="preserve">L3 </w:t>
            </w:r>
            <w:r w:rsidR="00055A01">
              <w:rPr>
                <w:lang w:val="en-US"/>
              </w:rPr>
              <w:t>r</w:t>
            </w:r>
            <w:r>
              <w:rPr>
                <w:lang w:val="en-US"/>
              </w:rPr>
              <w:t xml:space="preserve">eal </w:t>
            </w:r>
            <w:r w:rsidR="00055A01">
              <w:rPr>
                <w:lang w:val="en-US"/>
              </w:rPr>
              <w:t>p</w:t>
            </w:r>
            <w:r>
              <w:rPr>
                <w:lang w:val="en-US"/>
              </w:rPr>
              <w:t>ower</w:t>
            </w:r>
          </w:p>
        </w:tc>
      </w:tr>
      <w:tr w:rsidR="008F7ECB" w14:paraId="6B6A41F0" w14:textId="77777777" w:rsidTr="00E016A1">
        <w:tc>
          <w:tcPr>
            <w:tcW w:w="763" w:type="dxa"/>
          </w:tcPr>
          <w:p w14:paraId="16925821" w14:textId="3455ACC2" w:rsidR="008F7ECB" w:rsidRPr="004F0412" w:rsidRDefault="00E016A1" w:rsidP="003D7F50">
            <w:pPr>
              <w:pStyle w:val="ListParagraph"/>
              <w:ind w:left="0"/>
              <w:rPr>
                <w:lang w:val="en-US"/>
              </w:rPr>
            </w:pPr>
            <w:r>
              <w:rPr>
                <w:lang w:val="en-US"/>
              </w:rPr>
              <w:t>1</w:t>
            </w:r>
            <w:r w:rsidR="00A668B2">
              <w:rPr>
                <w:lang w:val="en-US"/>
              </w:rPr>
              <w:t>1</w:t>
            </w:r>
          </w:p>
        </w:tc>
        <w:tc>
          <w:tcPr>
            <w:tcW w:w="1984" w:type="dxa"/>
          </w:tcPr>
          <w:p w14:paraId="27049834" w14:textId="430AF629" w:rsidR="008F7ECB" w:rsidRPr="004F0412" w:rsidRDefault="008F7ECB" w:rsidP="003D7F50">
            <w:pPr>
              <w:pStyle w:val="ListParagraph"/>
              <w:ind w:left="0"/>
              <w:rPr>
                <w:lang w:val="en-US"/>
              </w:rPr>
            </w:pPr>
            <w:r w:rsidRPr="004F0412">
              <w:rPr>
                <w:lang w:val="en-US"/>
              </w:rPr>
              <w:t xml:space="preserve">Q1 </w:t>
            </w:r>
          </w:p>
        </w:tc>
        <w:tc>
          <w:tcPr>
            <w:tcW w:w="5103" w:type="dxa"/>
          </w:tcPr>
          <w:p w14:paraId="764FB89C" w14:textId="4AEF5E66" w:rsidR="008F7ECB" w:rsidRDefault="008F7ECB" w:rsidP="003D7F50">
            <w:pPr>
              <w:pStyle w:val="ListParagraph"/>
              <w:ind w:left="0"/>
              <w:rPr>
                <w:lang w:val="en-US"/>
              </w:rPr>
            </w:pPr>
            <w:r>
              <w:rPr>
                <w:lang w:val="en-US"/>
              </w:rPr>
              <w:t xml:space="preserve">L1 </w:t>
            </w:r>
            <w:r w:rsidR="00627D07">
              <w:rPr>
                <w:lang w:val="en-US"/>
              </w:rPr>
              <w:t>r</w:t>
            </w:r>
            <w:r>
              <w:rPr>
                <w:lang w:val="en-US"/>
              </w:rPr>
              <w:t xml:space="preserve">eactive </w:t>
            </w:r>
            <w:r w:rsidR="00627D07">
              <w:rPr>
                <w:lang w:val="en-US"/>
              </w:rPr>
              <w:t>p</w:t>
            </w:r>
            <w:r>
              <w:rPr>
                <w:lang w:val="en-US"/>
              </w:rPr>
              <w:t>ower</w:t>
            </w:r>
          </w:p>
        </w:tc>
      </w:tr>
      <w:tr w:rsidR="008F7ECB" w14:paraId="28199679" w14:textId="77777777" w:rsidTr="00E016A1">
        <w:tc>
          <w:tcPr>
            <w:tcW w:w="763" w:type="dxa"/>
          </w:tcPr>
          <w:p w14:paraId="1ADC60A0" w14:textId="75360473" w:rsidR="008F7ECB" w:rsidRPr="004F0412" w:rsidRDefault="00E016A1" w:rsidP="00704C63">
            <w:pPr>
              <w:pStyle w:val="ListParagraph"/>
              <w:ind w:left="0"/>
              <w:rPr>
                <w:lang w:val="en-US"/>
              </w:rPr>
            </w:pPr>
            <w:r>
              <w:rPr>
                <w:lang w:val="en-US"/>
              </w:rPr>
              <w:t>1</w:t>
            </w:r>
            <w:r w:rsidR="00A668B2">
              <w:rPr>
                <w:lang w:val="en-US"/>
              </w:rPr>
              <w:t>2</w:t>
            </w:r>
          </w:p>
        </w:tc>
        <w:tc>
          <w:tcPr>
            <w:tcW w:w="1984" w:type="dxa"/>
          </w:tcPr>
          <w:p w14:paraId="093D2847" w14:textId="2D57C2E4" w:rsidR="008F7ECB" w:rsidRPr="004F0412" w:rsidRDefault="008F7ECB" w:rsidP="00704C63">
            <w:pPr>
              <w:pStyle w:val="ListParagraph"/>
              <w:ind w:left="0"/>
              <w:rPr>
                <w:lang w:val="en-US"/>
              </w:rPr>
            </w:pPr>
            <w:r w:rsidRPr="004F0412">
              <w:rPr>
                <w:lang w:val="en-US"/>
              </w:rPr>
              <w:t xml:space="preserve">Q2 </w:t>
            </w:r>
          </w:p>
        </w:tc>
        <w:tc>
          <w:tcPr>
            <w:tcW w:w="5103" w:type="dxa"/>
          </w:tcPr>
          <w:p w14:paraId="0A3ED90E" w14:textId="609AF449" w:rsidR="008F7ECB" w:rsidRDefault="008F7ECB" w:rsidP="00704C63">
            <w:pPr>
              <w:pStyle w:val="ListParagraph"/>
              <w:ind w:left="0"/>
              <w:rPr>
                <w:lang w:val="en-US"/>
              </w:rPr>
            </w:pPr>
            <w:r>
              <w:rPr>
                <w:lang w:val="en-US"/>
              </w:rPr>
              <w:t xml:space="preserve">L2 </w:t>
            </w:r>
            <w:r w:rsidR="00627D07">
              <w:rPr>
                <w:lang w:val="en-US"/>
              </w:rPr>
              <w:t>r</w:t>
            </w:r>
            <w:r>
              <w:rPr>
                <w:lang w:val="en-US"/>
              </w:rPr>
              <w:t xml:space="preserve">eactive </w:t>
            </w:r>
            <w:r w:rsidR="00627D07">
              <w:rPr>
                <w:lang w:val="en-US"/>
              </w:rPr>
              <w:t>p</w:t>
            </w:r>
            <w:r>
              <w:rPr>
                <w:lang w:val="en-US"/>
              </w:rPr>
              <w:t>ower</w:t>
            </w:r>
          </w:p>
        </w:tc>
      </w:tr>
      <w:tr w:rsidR="008F7ECB" w14:paraId="2677857B" w14:textId="77777777" w:rsidTr="00E016A1">
        <w:tc>
          <w:tcPr>
            <w:tcW w:w="763" w:type="dxa"/>
          </w:tcPr>
          <w:p w14:paraId="438DFFD5" w14:textId="3EFC6EDE" w:rsidR="008F7ECB" w:rsidRPr="004F0412" w:rsidRDefault="00E016A1" w:rsidP="00704C63">
            <w:pPr>
              <w:pStyle w:val="ListParagraph"/>
              <w:ind w:left="0"/>
              <w:rPr>
                <w:lang w:val="en-US"/>
              </w:rPr>
            </w:pPr>
            <w:r>
              <w:rPr>
                <w:lang w:val="en-US"/>
              </w:rPr>
              <w:t>1</w:t>
            </w:r>
            <w:r w:rsidR="00A668B2">
              <w:rPr>
                <w:lang w:val="en-US"/>
              </w:rPr>
              <w:t>3</w:t>
            </w:r>
          </w:p>
        </w:tc>
        <w:tc>
          <w:tcPr>
            <w:tcW w:w="1984" w:type="dxa"/>
          </w:tcPr>
          <w:p w14:paraId="78AE761F" w14:textId="163D2A57" w:rsidR="008F7ECB" w:rsidRPr="004F0412" w:rsidRDefault="008F7ECB" w:rsidP="00704C63">
            <w:pPr>
              <w:pStyle w:val="ListParagraph"/>
              <w:ind w:left="0"/>
              <w:rPr>
                <w:lang w:val="en-US"/>
              </w:rPr>
            </w:pPr>
            <w:r w:rsidRPr="004F0412">
              <w:rPr>
                <w:lang w:val="en-US"/>
              </w:rPr>
              <w:t xml:space="preserve">Q3 </w:t>
            </w:r>
          </w:p>
        </w:tc>
        <w:tc>
          <w:tcPr>
            <w:tcW w:w="5103" w:type="dxa"/>
          </w:tcPr>
          <w:p w14:paraId="57F67F1E" w14:textId="0AB5D559" w:rsidR="008F7ECB" w:rsidRDefault="008F7ECB" w:rsidP="00704C63">
            <w:pPr>
              <w:pStyle w:val="ListParagraph"/>
              <w:ind w:left="0"/>
              <w:rPr>
                <w:lang w:val="en-US"/>
              </w:rPr>
            </w:pPr>
            <w:r>
              <w:rPr>
                <w:lang w:val="en-US"/>
              </w:rPr>
              <w:t xml:space="preserve">L3 </w:t>
            </w:r>
            <w:r w:rsidR="00627D07">
              <w:rPr>
                <w:lang w:val="en-US"/>
              </w:rPr>
              <w:t>r</w:t>
            </w:r>
            <w:r>
              <w:rPr>
                <w:lang w:val="en-US"/>
              </w:rPr>
              <w:t xml:space="preserve">eactive </w:t>
            </w:r>
            <w:r w:rsidR="00627D07">
              <w:rPr>
                <w:lang w:val="en-US"/>
              </w:rPr>
              <w:t>p</w:t>
            </w:r>
            <w:r>
              <w:rPr>
                <w:lang w:val="en-US"/>
              </w:rPr>
              <w:t>ower</w:t>
            </w:r>
          </w:p>
        </w:tc>
      </w:tr>
      <w:tr w:rsidR="008F7ECB" w14:paraId="74B608A6" w14:textId="77777777" w:rsidTr="00E016A1">
        <w:tc>
          <w:tcPr>
            <w:tcW w:w="763" w:type="dxa"/>
          </w:tcPr>
          <w:p w14:paraId="38692496" w14:textId="0BE3D8AF" w:rsidR="008F7ECB" w:rsidRDefault="00E016A1" w:rsidP="00704C63">
            <w:pPr>
              <w:pStyle w:val="ListParagraph"/>
              <w:ind w:left="0"/>
              <w:rPr>
                <w:lang w:val="en-US"/>
              </w:rPr>
            </w:pPr>
            <w:r>
              <w:rPr>
                <w:lang w:val="en-US"/>
              </w:rPr>
              <w:t>1</w:t>
            </w:r>
            <w:r w:rsidR="00A668B2">
              <w:rPr>
                <w:lang w:val="en-US"/>
              </w:rPr>
              <w:t>4</w:t>
            </w:r>
          </w:p>
        </w:tc>
        <w:tc>
          <w:tcPr>
            <w:tcW w:w="1984" w:type="dxa"/>
          </w:tcPr>
          <w:p w14:paraId="52488285" w14:textId="104B6B89" w:rsidR="008F7ECB" w:rsidRDefault="008F7ECB" w:rsidP="00704C63">
            <w:pPr>
              <w:pStyle w:val="ListParagraph"/>
              <w:ind w:left="0"/>
              <w:rPr>
                <w:lang w:val="en-US"/>
              </w:rPr>
            </w:pPr>
            <w:r>
              <w:rPr>
                <w:lang w:val="en-US"/>
              </w:rPr>
              <w:t xml:space="preserve">S1 </w:t>
            </w:r>
          </w:p>
        </w:tc>
        <w:tc>
          <w:tcPr>
            <w:tcW w:w="5103" w:type="dxa"/>
          </w:tcPr>
          <w:p w14:paraId="42C4030E" w14:textId="0041BB42" w:rsidR="008F7ECB" w:rsidRDefault="008F7ECB" w:rsidP="00704C63">
            <w:pPr>
              <w:pStyle w:val="ListParagraph"/>
              <w:ind w:left="0"/>
              <w:rPr>
                <w:lang w:val="en-US"/>
              </w:rPr>
            </w:pPr>
            <w:r>
              <w:rPr>
                <w:lang w:val="en-US"/>
              </w:rPr>
              <w:t xml:space="preserve">L1 </w:t>
            </w:r>
            <w:r w:rsidR="00627D07">
              <w:rPr>
                <w:lang w:val="en-US"/>
              </w:rPr>
              <w:t>a</w:t>
            </w:r>
            <w:r>
              <w:rPr>
                <w:lang w:val="en-US"/>
              </w:rPr>
              <w:t xml:space="preserve">pparent </w:t>
            </w:r>
            <w:r w:rsidR="00627D07">
              <w:rPr>
                <w:lang w:val="en-US"/>
              </w:rPr>
              <w:t>p</w:t>
            </w:r>
            <w:r>
              <w:rPr>
                <w:lang w:val="en-US"/>
              </w:rPr>
              <w:t>ower</w:t>
            </w:r>
          </w:p>
        </w:tc>
      </w:tr>
      <w:tr w:rsidR="008F7ECB" w14:paraId="792BE060" w14:textId="77777777" w:rsidTr="00E016A1">
        <w:tc>
          <w:tcPr>
            <w:tcW w:w="763" w:type="dxa"/>
          </w:tcPr>
          <w:p w14:paraId="22E75629" w14:textId="3F0A5ECE" w:rsidR="008F7ECB" w:rsidRDefault="00E016A1" w:rsidP="003D7F50">
            <w:pPr>
              <w:pStyle w:val="ListParagraph"/>
              <w:ind w:left="0"/>
              <w:rPr>
                <w:lang w:val="en-US"/>
              </w:rPr>
            </w:pPr>
            <w:r>
              <w:rPr>
                <w:lang w:val="en-US"/>
              </w:rPr>
              <w:t>1</w:t>
            </w:r>
            <w:r w:rsidR="00A668B2">
              <w:rPr>
                <w:lang w:val="en-US"/>
              </w:rPr>
              <w:t>5</w:t>
            </w:r>
          </w:p>
        </w:tc>
        <w:tc>
          <w:tcPr>
            <w:tcW w:w="1984" w:type="dxa"/>
          </w:tcPr>
          <w:p w14:paraId="461478F3" w14:textId="59C62E34" w:rsidR="008F7ECB" w:rsidRDefault="008F7ECB" w:rsidP="003D7F50">
            <w:pPr>
              <w:pStyle w:val="ListParagraph"/>
              <w:ind w:left="0"/>
              <w:rPr>
                <w:lang w:val="en-US"/>
              </w:rPr>
            </w:pPr>
            <w:r>
              <w:rPr>
                <w:lang w:val="en-US"/>
              </w:rPr>
              <w:t>S2</w:t>
            </w:r>
          </w:p>
        </w:tc>
        <w:tc>
          <w:tcPr>
            <w:tcW w:w="5103" w:type="dxa"/>
          </w:tcPr>
          <w:p w14:paraId="1A70EC74" w14:textId="32C48DB2" w:rsidR="008F7ECB" w:rsidRDefault="008F7ECB" w:rsidP="003D7F50">
            <w:pPr>
              <w:pStyle w:val="ListParagraph"/>
              <w:ind w:left="0"/>
              <w:rPr>
                <w:lang w:val="en-US"/>
              </w:rPr>
            </w:pPr>
            <w:r>
              <w:rPr>
                <w:lang w:val="en-US"/>
              </w:rPr>
              <w:t xml:space="preserve">L2 </w:t>
            </w:r>
            <w:r w:rsidR="00627D07">
              <w:rPr>
                <w:lang w:val="en-US"/>
              </w:rPr>
              <w:t>a</w:t>
            </w:r>
            <w:r>
              <w:rPr>
                <w:lang w:val="en-US"/>
              </w:rPr>
              <w:t xml:space="preserve">pparent </w:t>
            </w:r>
            <w:r w:rsidR="00627D07">
              <w:rPr>
                <w:lang w:val="en-US"/>
              </w:rPr>
              <w:t>p</w:t>
            </w:r>
            <w:r>
              <w:rPr>
                <w:lang w:val="en-US"/>
              </w:rPr>
              <w:t>ower</w:t>
            </w:r>
          </w:p>
        </w:tc>
      </w:tr>
      <w:tr w:rsidR="008F7ECB" w14:paraId="69F08160" w14:textId="77777777" w:rsidTr="00E016A1">
        <w:tc>
          <w:tcPr>
            <w:tcW w:w="763" w:type="dxa"/>
          </w:tcPr>
          <w:p w14:paraId="79E856D4" w14:textId="3B40C676" w:rsidR="008F7ECB" w:rsidRDefault="00E016A1" w:rsidP="00704C63">
            <w:pPr>
              <w:pStyle w:val="ListParagraph"/>
              <w:ind w:left="0"/>
              <w:rPr>
                <w:lang w:val="en-US"/>
              </w:rPr>
            </w:pPr>
            <w:r>
              <w:rPr>
                <w:lang w:val="en-US"/>
              </w:rPr>
              <w:t>1</w:t>
            </w:r>
            <w:r w:rsidR="00A668B2">
              <w:rPr>
                <w:lang w:val="en-US"/>
              </w:rPr>
              <w:t>6</w:t>
            </w:r>
          </w:p>
        </w:tc>
        <w:tc>
          <w:tcPr>
            <w:tcW w:w="1984" w:type="dxa"/>
          </w:tcPr>
          <w:p w14:paraId="49544F51" w14:textId="5D434CDB" w:rsidR="008F7ECB" w:rsidRDefault="008F7ECB" w:rsidP="00704C63">
            <w:pPr>
              <w:pStyle w:val="ListParagraph"/>
              <w:ind w:left="0"/>
              <w:rPr>
                <w:lang w:val="en-US"/>
              </w:rPr>
            </w:pPr>
            <w:r>
              <w:rPr>
                <w:lang w:val="en-US"/>
              </w:rPr>
              <w:t xml:space="preserve">S3 </w:t>
            </w:r>
          </w:p>
        </w:tc>
        <w:tc>
          <w:tcPr>
            <w:tcW w:w="5103" w:type="dxa"/>
          </w:tcPr>
          <w:p w14:paraId="4273A793" w14:textId="3885ED92" w:rsidR="008F7ECB" w:rsidRDefault="008F7ECB" w:rsidP="00704C63">
            <w:pPr>
              <w:pStyle w:val="ListParagraph"/>
              <w:ind w:left="0"/>
              <w:rPr>
                <w:lang w:val="en-US"/>
              </w:rPr>
            </w:pPr>
            <w:r>
              <w:rPr>
                <w:lang w:val="en-US"/>
              </w:rPr>
              <w:t xml:space="preserve">L3 </w:t>
            </w:r>
            <w:r w:rsidR="00627D07">
              <w:rPr>
                <w:lang w:val="en-US"/>
              </w:rPr>
              <w:t>a</w:t>
            </w:r>
            <w:r>
              <w:rPr>
                <w:lang w:val="en-US"/>
              </w:rPr>
              <w:t xml:space="preserve">pparent </w:t>
            </w:r>
            <w:r w:rsidR="00627D07">
              <w:rPr>
                <w:lang w:val="en-US"/>
              </w:rPr>
              <w:t>p</w:t>
            </w:r>
            <w:r>
              <w:rPr>
                <w:lang w:val="en-US"/>
              </w:rPr>
              <w:t>ower</w:t>
            </w:r>
          </w:p>
        </w:tc>
      </w:tr>
      <w:tr w:rsidR="008F7ECB" w14:paraId="7650FB68" w14:textId="77777777" w:rsidTr="00E016A1">
        <w:tc>
          <w:tcPr>
            <w:tcW w:w="763" w:type="dxa"/>
          </w:tcPr>
          <w:p w14:paraId="7D72CD3C" w14:textId="514E1321" w:rsidR="008F7ECB" w:rsidRDefault="00E016A1" w:rsidP="00704C63">
            <w:pPr>
              <w:pStyle w:val="ListParagraph"/>
              <w:ind w:left="0"/>
              <w:rPr>
                <w:lang w:val="en-US"/>
              </w:rPr>
            </w:pPr>
            <w:r>
              <w:rPr>
                <w:lang w:val="en-US"/>
              </w:rPr>
              <w:t>1</w:t>
            </w:r>
            <w:r w:rsidR="00A668B2">
              <w:rPr>
                <w:lang w:val="en-US"/>
              </w:rPr>
              <w:t>7</w:t>
            </w:r>
          </w:p>
        </w:tc>
        <w:tc>
          <w:tcPr>
            <w:tcW w:w="1984" w:type="dxa"/>
          </w:tcPr>
          <w:p w14:paraId="4AA02AF2" w14:textId="20DDF0FD" w:rsidR="008F7ECB" w:rsidRDefault="008F7ECB" w:rsidP="00704C63">
            <w:pPr>
              <w:pStyle w:val="ListParagraph"/>
              <w:ind w:left="0"/>
              <w:rPr>
                <w:lang w:val="en-US"/>
              </w:rPr>
            </w:pPr>
            <w:r>
              <w:rPr>
                <w:lang w:val="en-US"/>
              </w:rPr>
              <w:t>PF1</w:t>
            </w:r>
          </w:p>
        </w:tc>
        <w:tc>
          <w:tcPr>
            <w:tcW w:w="5103" w:type="dxa"/>
          </w:tcPr>
          <w:p w14:paraId="7D9C7567" w14:textId="3D09CA54" w:rsidR="008F7ECB" w:rsidRDefault="008F7ECB" w:rsidP="00704C63">
            <w:pPr>
              <w:pStyle w:val="ListParagraph"/>
              <w:ind w:left="0"/>
              <w:rPr>
                <w:lang w:val="en-US"/>
              </w:rPr>
            </w:pPr>
            <w:r>
              <w:rPr>
                <w:lang w:val="en-US"/>
              </w:rPr>
              <w:t xml:space="preserve">L1 </w:t>
            </w:r>
            <w:r w:rsidR="008A4B1A">
              <w:rPr>
                <w:lang w:val="en-US"/>
              </w:rPr>
              <w:t>power factor</w:t>
            </w:r>
          </w:p>
        </w:tc>
      </w:tr>
      <w:tr w:rsidR="008F7ECB" w14:paraId="72018DAA" w14:textId="77777777" w:rsidTr="00E016A1">
        <w:tc>
          <w:tcPr>
            <w:tcW w:w="763" w:type="dxa"/>
          </w:tcPr>
          <w:p w14:paraId="7AF647D7" w14:textId="08B2E028" w:rsidR="008F7ECB" w:rsidRDefault="00E016A1" w:rsidP="00704C63">
            <w:pPr>
              <w:pStyle w:val="ListParagraph"/>
              <w:ind w:left="0"/>
              <w:rPr>
                <w:lang w:val="en-US"/>
              </w:rPr>
            </w:pPr>
            <w:r>
              <w:rPr>
                <w:lang w:val="en-US"/>
              </w:rPr>
              <w:t>1</w:t>
            </w:r>
            <w:r w:rsidR="00A668B2">
              <w:rPr>
                <w:lang w:val="en-US"/>
              </w:rPr>
              <w:t>8</w:t>
            </w:r>
          </w:p>
        </w:tc>
        <w:tc>
          <w:tcPr>
            <w:tcW w:w="1984" w:type="dxa"/>
          </w:tcPr>
          <w:p w14:paraId="1BC9C2E3" w14:textId="544F22C8" w:rsidR="008F7ECB" w:rsidRDefault="008F7ECB" w:rsidP="00704C63">
            <w:pPr>
              <w:pStyle w:val="ListParagraph"/>
              <w:ind w:left="0"/>
              <w:rPr>
                <w:lang w:val="en-US"/>
              </w:rPr>
            </w:pPr>
            <w:r>
              <w:rPr>
                <w:lang w:val="en-US"/>
              </w:rPr>
              <w:t>PF2</w:t>
            </w:r>
          </w:p>
        </w:tc>
        <w:tc>
          <w:tcPr>
            <w:tcW w:w="5103" w:type="dxa"/>
          </w:tcPr>
          <w:p w14:paraId="26464CEB" w14:textId="4F158ACC" w:rsidR="008F7ECB" w:rsidRDefault="008F7ECB" w:rsidP="00704C63">
            <w:pPr>
              <w:pStyle w:val="ListParagraph"/>
              <w:ind w:left="0"/>
              <w:rPr>
                <w:lang w:val="en-US"/>
              </w:rPr>
            </w:pPr>
            <w:r>
              <w:rPr>
                <w:lang w:val="en-US"/>
              </w:rPr>
              <w:t xml:space="preserve">L2 </w:t>
            </w:r>
            <w:r w:rsidR="008A4B1A">
              <w:rPr>
                <w:lang w:val="en-US"/>
              </w:rPr>
              <w:t>p</w:t>
            </w:r>
            <w:r>
              <w:rPr>
                <w:lang w:val="en-US"/>
              </w:rPr>
              <w:t xml:space="preserve">ower </w:t>
            </w:r>
            <w:r w:rsidR="008A4B1A">
              <w:rPr>
                <w:lang w:val="en-US"/>
              </w:rPr>
              <w:t>f</w:t>
            </w:r>
            <w:r>
              <w:rPr>
                <w:lang w:val="en-US"/>
              </w:rPr>
              <w:t>actor</w:t>
            </w:r>
          </w:p>
        </w:tc>
      </w:tr>
      <w:tr w:rsidR="008F7ECB" w14:paraId="3E8CC829" w14:textId="77777777" w:rsidTr="00E016A1">
        <w:tc>
          <w:tcPr>
            <w:tcW w:w="763" w:type="dxa"/>
          </w:tcPr>
          <w:p w14:paraId="365C1FA2" w14:textId="47F7CE51" w:rsidR="008F7ECB" w:rsidRDefault="00E016A1" w:rsidP="00704C63">
            <w:pPr>
              <w:pStyle w:val="ListParagraph"/>
              <w:ind w:left="0"/>
              <w:rPr>
                <w:lang w:val="en-US"/>
              </w:rPr>
            </w:pPr>
            <w:r>
              <w:rPr>
                <w:lang w:val="en-US"/>
              </w:rPr>
              <w:t>19</w:t>
            </w:r>
          </w:p>
        </w:tc>
        <w:tc>
          <w:tcPr>
            <w:tcW w:w="1984" w:type="dxa"/>
          </w:tcPr>
          <w:p w14:paraId="40A498BC" w14:textId="282F36F5" w:rsidR="008F7ECB" w:rsidRDefault="008F7ECB" w:rsidP="00704C63">
            <w:pPr>
              <w:pStyle w:val="ListParagraph"/>
              <w:ind w:left="0"/>
              <w:rPr>
                <w:lang w:val="en-US"/>
              </w:rPr>
            </w:pPr>
            <w:r>
              <w:rPr>
                <w:lang w:val="en-US"/>
              </w:rPr>
              <w:t>PF3</w:t>
            </w:r>
          </w:p>
        </w:tc>
        <w:tc>
          <w:tcPr>
            <w:tcW w:w="5103" w:type="dxa"/>
          </w:tcPr>
          <w:p w14:paraId="05844662" w14:textId="630B9946" w:rsidR="008F7ECB" w:rsidRDefault="008F7ECB" w:rsidP="00704C63">
            <w:pPr>
              <w:pStyle w:val="ListParagraph"/>
              <w:ind w:left="0"/>
              <w:rPr>
                <w:lang w:val="en-US"/>
              </w:rPr>
            </w:pPr>
            <w:r>
              <w:rPr>
                <w:lang w:val="en-US"/>
              </w:rPr>
              <w:t xml:space="preserve">L3 </w:t>
            </w:r>
            <w:r w:rsidR="008A4B1A">
              <w:rPr>
                <w:lang w:val="en-US"/>
              </w:rPr>
              <w:t>p</w:t>
            </w:r>
            <w:r>
              <w:rPr>
                <w:lang w:val="en-US"/>
              </w:rPr>
              <w:t xml:space="preserve">ower </w:t>
            </w:r>
            <w:r w:rsidR="008A4B1A">
              <w:rPr>
                <w:lang w:val="en-US"/>
              </w:rPr>
              <w:t>f</w:t>
            </w:r>
            <w:r>
              <w:rPr>
                <w:lang w:val="en-US"/>
              </w:rPr>
              <w:t>actor</w:t>
            </w:r>
          </w:p>
        </w:tc>
      </w:tr>
      <w:tr w:rsidR="008A4B1A" w14:paraId="52BE8109" w14:textId="77777777" w:rsidTr="00E016A1">
        <w:tc>
          <w:tcPr>
            <w:tcW w:w="763" w:type="dxa"/>
          </w:tcPr>
          <w:p w14:paraId="4E156EB8" w14:textId="6A4AABB8" w:rsidR="008A4B1A" w:rsidRDefault="008A4B1A" w:rsidP="00704C63">
            <w:pPr>
              <w:pStyle w:val="ListParagraph"/>
              <w:ind w:left="0"/>
              <w:rPr>
                <w:lang w:val="en-US"/>
              </w:rPr>
            </w:pPr>
            <w:r>
              <w:rPr>
                <w:lang w:val="en-US"/>
              </w:rPr>
              <w:t>20</w:t>
            </w:r>
          </w:p>
        </w:tc>
        <w:tc>
          <w:tcPr>
            <w:tcW w:w="1984" w:type="dxa"/>
          </w:tcPr>
          <w:p w14:paraId="274574AB" w14:textId="4FB4A2E4" w:rsidR="008A4B1A" w:rsidRDefault="008A4B1A" w:rsidP="00704C63">
            <w:pPr>
              <w:pStyle w:val="ListParagraph"/>
              <w:ind w:left="0"/>
              <w:rPr>
                <w:lang w:val="en-US"/>
              </w:rPr>
            </w:pPr>
            <w:r>
              <w:rPr>
                <w:lang w:val="en-US"/>
              </w:rPr>
              <w:t>E1</w:t>
            </w:r>
          </w:p>
        </w:tc>
        <w:tc>
          <w:tcPr>
            <w:tcW w:w="5103" w:type="dxa"/>
          </w:tcPr>
          <w:p w14:paraId="2E998636" w14:textId="14A61F96" w:rsidR="008A4B1A" w:rsidRDefault="008A4B1A" w:rsidP="00704C63">
            <w:pPr>
              <w:pStyle w:val="ListParagraph"/>
              <w:ind w:left="0"/>
              <w:rPr>
                <w:lang w:val="en-US"/>
              </w:rPr>
            </w:pPr>
            <w:r>
              <w:rPr>
                <w:lang w:val="en-US"/>
              </w:rPr>
              <w:t>L1 energy</w:t>
            </w:r>
          </w:p>
        </w:tc>
      </w:tr>
      <w:tr w:rsidR="008A4B1A" w14:paraId="6A0FD576" w14:textId="77777777" w:rsidTr="00E016A1">
        <w:tc>
          <w:tcPr>
            <w:tcW w:w="763" w:type="dxa"/>
          </w:tcPr>
          <w:p w14:paraId="7E29E046" w14:textId="2846AA7D" w:rsidR="008A4B1A" w:rsidRDefault="008A4B1A" w:rsidP="00704C63">
            <w:pPr>
              <w:pStyle w:val="ListParagraph"/>
              <w:ind w:left="0"/>
              <w:rPr>
                <w:lang w:val="en-US"/>
              </w:rPr>
            </w:pPr>
            <w:r>
              <w:rPr>
                <w:lang w:val="en-US"/>
              </w:rPr>
              <w:t>21</w:t>
            </w:r>
          </w:p>
        </w:tc>
        <w:tc>
          <w:tcPr>
            <w:tcW w:w="1984" w:type="dxa"/>
          </w:tcPr>
          <w:p w14:paraId="278DCE33" w14:textId="45B8A6DA" w:rsidR="008A4B1A" w:rsidRDefault="008A4B1A" w:rsidP="00704C63">
            <w:pPr>
              <w:pStyle w:val="ListParagraph"/>
              <w:ind w:left="0"/>
              <w:rPr>
                <w:lang w:val="en-US"/>
              </w:rPr>
            </w:pPr>
            <w:r>
              <w:rPr>
                <w:lang w:val="en-US"/>
              </w:rPr>
              <w:t>E2</w:t>
            </w:r>
          </w:p>
        </w:tc>
        <w:tc>
          <w:tcPr>
            <w:tcW w:w="5103" w:type="dxa"/>
          </w:tcPr>
          <w:p w14:paraId="062C3C3E" w14:textId="5FB59357" w:rsidR="008A4B1A" w:rsidRDefault="008A4B1A" w:rsidP="00704C63">
            <w:pPr>
              <w:pStyle w:val="ListParagraph"/>
              <w:ind w:left="0"/>
              <w:rPr>
                <w:lang w:val="en-US"/>
              </w:rPr>
            </w:pPr>
            <w:r>
              <w:rPr>
                <w:lang w:val="en-US"/>
              </w:rPr>
              <w:t>L2 energy</w:t>
            </w:r>
          </w:p>
        </w:tc>
      </w:tr>
      <w:tr w:rsidR="008A4B1A" w14:paraId="5631C761" w14:textId="77777777" w:rsidTr="00E016A1">
        <w:tc>
          <w:tcPr>
            <w:tcW w:w="763" w:type="dxa"/>
          </w:tcPr>
          <w:p w14:paraId="47A4AFE5" w14:textId="46D621FB" w:rsidR="008A4B1A" w:rsidRDefault="008A4B1A" w:rsidP="00704C63">
            <w:pPr>
              <w:pStyle w:val="ListParagraph"/>
              <w:ind w:left="0"/>
              <w:rPr>
                <w:lang w:val="en-US"/>
              </w:rPr>
            </w:pPr>
            <w:r>
              <w:rPr>
                <w:lang w:val="en-US"/>
              </w:rPr>
              <w:t>22</w:t>
            </w:r>
          </w:p>
        </w:tc>
        <w:tc>
          <w:tcPr>
            <w:tcW w:w="1984" w:type="dxa"/>
          </w:tcPr>
          <w:p w14:paraId="13FCC779" w14:textId="26623781" w:rsidR="008A4B1A" w:rsidRDefault="008A4B1A" w:rsidP="00704C63">
            <w:pPr>
              <w:pStyle w:val="ListParagraph"/>
              <w:ind w:left="0"/>
              <w:rPr>
                <w:lang w:val="en-US"/>
              </w:rPr>
            </w:pPr>
            <w:r>
              <w:rPr>
                <w:lang w:val="en-US"/>
              </w:rPr>
              <w:t>E3</w:t>
            </w:r>
          </w:p>
        </w:tc>
        <w:tc>
          <w:tcPr>
            <w:tcW w:w="5103" w:type="dxa"/>
          </w:tcPr>
          <w:p w14:paraId="637D3A48" w14:textId="0F5DA8B8" w:rsidR="008A4B1A" w:rsidRDefault="008A4B1A" w:rsidP="00704C63">
            <w:pPr>
              <w:pStyle w:val="ListParagraph"/>
              <w:ind w:left="0"/>
              <w:rPr>
                <w:lang w:val="en-US"/>
              </w:rPr>
            </w:pPr>
            <w:r>
              <w:rPr>
                <w:lang w:val="en-US"/>
              </w:rPr>
              <w:t>L3 energy</w:t>
            </w:r>
          </w:p>
        </w:tc>
      </w:tr>
    </w:tbl>
    <w:p w14:paraId="2101FD28" w14:textId="77777777" w:rsidR="00F442F2" w:rsidRPr="00F442F2" w:rsidRDefault="00F442F2" w:rsidP="00F442F2">
      <w:pPr>
        <w:ind w:left="170"/>
        <w:rPr>
          <w:lang w:val="en-US"/>
        </w:rPr>
      </w:pPr>
    </w:p>
    <w:p w14:paraId="681CC14B" w14:textId="53F6B904" w:rsidR="006905DE" w:rsidRDefault="004B2B79" w:rsidP="00B620AC">
      <w:pPr>
        <w:pStyle w:val="Heading2"/>
        <w:numPr>
          <w:ilvl w:val="0"/>
          <w:numId w:val="31"/>
        </w:numPr>
      </w:pPr>
      <w:bookmarkStart w:id="141" w:name="_Toc127519732"/>
      <w:r>
        <w:t>Data transformation</w:t>
      </w:r>
      <w:bookmarkEnd w:id="141"/>
    </w:p>
    <w:p w14:paraId="0F44FED6" w14:textId="1287AA61" w:rsidR="002663C7" w:rsidRDefault="00B620AC" w:rsidP="002663C7">
      <w:pPr>
        <w:pStyle w:val="ListParagraph"/>
        <w:numPr>
          <w:ilvl w:val="1"/>
          <w:numId w:val="31"/>
        </w:numPr>
        <w:spacing w:line="360" w:lineRule="auto"/>
        <w:rPr>
          <w:lang w:val="en-US"/>
        </w:rPr>
      </w:pPr>
      <w:r w:rsidRPr="00DF5B10">
        <w:rPr>
          <w:highlight w:val="green"/>
          <w:lang w:val="en-US"/>
          <w:rPrChange w:id="142" w:author="ALROY CHIANG" w:date="2023-02-13T09:55:00Z">
            <w:rPr>
              <w:lang w:val="en-US"/>
            </w:rPr>
          </w:rPrChange>
        </w:rPr>
        <w:t>Transform all</w:t>
      </w:r>
      <w:r>
        <w:rPr>
          <w:lang w:val="en-US"/>
        </w:rPr>
        <w:t xml:space="preserve"> other d</w:t>
      </w:r>
      <w:ins w:id="143" w:author="ALROY CHIANG" w:date="2023-02-27T14:10:00Z">
        <w:r w:rsidR="003F6B77">
          <w:rPr>
            <w:lang w:val="en-US"/>
          </w:rPr>
          <w:t>ate</w:t>
        </w:r>
      </w:ins>
      <w:del w:id="144" w:author="ALROY CHIANG" w:date="2023-02-27T14:10:00Z">
        <w:r w:rsidDel="003F6B77">
          <w:rPr>
            <w:lang w:val="en-US"/>
          </w:rPr>
          <w:delText>ata</w:delText>
        </w:r>
      </w:del>
      <w:r>
        <w:rPr>
          <w:lang w:val="en-US"/>
        </w:rPr>
        <w:t xml:space="preserve">-time formats into the following format: </w:t>
      </w:r>
    </w:p>
    <w:p w14:paraId="588521AC" w14:textId="20E5E4E1" w:rsidR="00B620AC" w:rsidRPr="002663C7" w:rsidRDefault="00B620AC" w:rsidP="002663C7">
      <w:pPr>
        <w:pStyle w:val="ListParagraph"/>
        <w:spacing w:line="360" w:lineRule="auto"/>
        <w:ind w:left="792"/>
        <w:rPr>
          <w:lang w:val="en-US"/>
        </w:rPr>
      </w:pPr>
      <w:r w:rsidRPr="002663C7">
        <w:rPr>
          <w:b/>
          <w:bCs/>
          <w:lang w:val="en-US"/>
        </w:rPr>
        <w:t>DD-MM-</w:t>
      </w:r>
      <w:r w:rsidR="002663C7" w:rsidRPr="002663C7">
        <w:rPr>
          <w:b/>
          <w:bCs/>
          <w:lang w:val="en-US"/>
        </w:rPr>
        <w:t xml:space="preserve">YYYY </w:t>
      </w:r>
      <w:r w:rsidR="002663C7">
        <w:rPr>
          <w:b/>
          <w:bCs/>
          <w:lang w:val="en-US"/>
        </w:rPr>
        <w:t>HH</w:t>
      </w:r>
      <w:r w:rsidR="002663C7" w:rsidRPr="002663C7">
        <w:rPr>
          <w:b/>
          <w:bCs/>
          <w:lang w:val="en-US"/>
        </w:rPr>
        <w:t>:mm:ss</w:t>
      </w:r>
      <w:r w:rsidR="002663C7">
        <w:rPr>
          <w:b/>
          <w:bCs/>
          <w:lang w:val="en-US"/>
        </w:rPr>
        <w:t xml:space="preserve"> </w:t>
      </w:r>
      <w:r w:rsidR="002663C7" w:rsidRPr="002663C7">
        <w:rPr>
          <w:lang w:val="en-US"/>
        </w:rPr>
        <w:t>(24 hours format)</w:t>
      </w:r>
    </w:p>
    <w:p w14:paraId="56FC7CFB" w14:textId="7BC3D985" w:rsidR="002663C7" w:rsidRDefault="002663C7" w:rsidP="002663C7">
      <w:pPr>
        <w:pStyle w:val="ListParagraph"/>
        <w:numPr>
          <w:ilvl w:val="1"/>
          <w:numId w:val="31"/>
        </w:numPr>
        <w:spacing w:line="360" w:lineRule="auto"/>
        <w:rPr>
          <w:ins w:id="145" w:author="ALROY CHIANG" w:date="2023-02-07T15:14:00Z"/>
          <w:lang w:val="en-US"/>
        </w:rPr>
      </w:pPr>
      <w:r w:rsidRPr="009A2379">
        <w:rPr>
          <w:highlight w:val="green"/>
          <w:lang w:val="en-US"/>
          <w:rPrChange w:id="146" w:author="ALROY CHIANG" w:date="2023-02-20T09:05:00Z">
            <w:rPr>
              <w:lang w:val="en-US"/>
            </w:rPr>
          </w:rPrChange>
        </w:rPr>
        <w:t>Calculate</w:t>
      </w:r>
      <w:r>
        <w:rPr>
          <w:lang w:val="en-US"/>
        </w:rPr>
        <w:t xml:space="preserve"> readings in log-scale from linear scale. The flag to perform this operation is set in the </w:t>
      </w:r>
      <w:r w:rsidRPr="002663C7">
        <w:rPr>
          <w:rFonts w:ascii="Courier New" w:hAnsi="Courier New" w:cs="Courier New"/>
          <w:sz w:val="20"/>
          <w:szCs w:val="20"/>
          <w:lang w:val="en-US"/>
        </w:rPr>
        <w:t>config.json</w:t>
      </w:r>
      <w:r>
        <w:rPr>
          <w:lang w:val="en-US"/>
        </w:rPr>
        <w:t xml:space="preserve"> file with </w:t>
      </w:r>
      <w:r w:rsidRPr="002663C7">
        <w:rPr>
          <w:i/>
          <w:iCs/>
          <w:lang w:val="en-US"/>
        </w:rPr>
        <w:t>“LOG</w:t>
      </w:r>
      <w:r w:rsidR="00D37622">
        <w:rPr>
          <w:i/>
          <w:iCs/>
          <w:lang w:val="en-US"/>
        </w:rPr>
        <w:t>_SCALE</w:t>
      </w:r>
      <w:r w:rsidRPr="002663C7">
        <w:rPr>
          <w:i/>
          <w:iCs/>
          <w:lang w:val="en-US"/>
        </w:rPr>
        <w:t xml:space="preserve">”: </w:t>
      </w:r>
      <w:r>
        <w:rPr>
          <w:i/>
          <w:iCs/>
          <w:lang w:val="en-US"/>
        </w:rPr>
        <w:t>[columns to be in log scale]</w:t>
      </w:r>
      <w:r>
        <w:rPr>
          <w:lang w:val="en-US"/>
        </w:rPr>
        <w:t xml:space="preserve"> entry. Default entry is set to </w:t>
      </w:r>
      <w:r w:rsidR="00D37622">
        <w:rPr>
          <w:lang w:val="en-US"/>
        </w:rPr>
        <w:t xml:space="preserve">an empty list </w:t>
      </w:r>
      <w:r>
        <w:rPr>
          <w:lang w:val="en-US"/>
        </w:rPr>
        <w:t>[]. New columns will be generated for each of the columns specified.</w:t>
      </w:r>
      <w:ins w:id="147" w:author="ALROY CHIANG" w:date="2023-02-07T15:31:00Z">
        <w:r w:rsidR="004708E5">
          <w:rPr>
            <w:lang w:val="en-US"/>
          </w:rPr>
          <w:t xml:space="preserve"> Below is a sample entry for the config file:</w:t>
        </w:r>
      </w:ins>
    </w:p>
    <w:p w14:paraId="2C016C51" w14:textId="3E855EDB" w:rsidR="00691F0A" w:rsidRDefault="00B863B6" w:rsidP="00B863B6">
      <w:pPr>
        <w:pStyle w:val="ListParagraph"/>
        <w:spacing w:line="360" w:lineRule="auto"/>
        <w:ind w:left="1080" w:firstLine="360"/>
        <w:rPr>
          <w:ins w:id="148" w:author="ALROY CHIANG" w:date="2023-02-07T15:31:00Z"/>
          <w:rFonts w:ascii="Courier New" w:hAnsi="Courier New" w:cs="Courier New"/>
          <w:sz w:val="20"/>
          <w:szCs w:val="20"/>
          <w:lang w:val="en-US"/>
        </w:rPr>
      </w:pPr>
      <w:ins w:id="149" w:author="ALROY CHIANG" w:date="2023-02-07T15:14:00Z">
        <w:r>
          <w:rPr>
            <w:rFonts w:ascii="Courier New" w:hAnsi="Courier New" w:cs="Courier New"/>
            <w:sz w:val="20"/>
            <w:szCs w:val="20"/>
            <w:lang w:val="en-US"/>
          </w:rPr>
          <w:t>“</w:t>
        </w:r>
      </w:ins>
      <w:ins w:id="150" w:author="ALROY CHIANG" w:date="2023-02-07T15:15:00Z">
        <w:r w:rsidR="002F317E" w:rsidRPr="002F317E">
          <w:rPr>
            <w:rFonts w:ascii="Courier New" w:hAnsi="Courier New" w:cs="Courier New"/>
            <w:i/>
            <w:iCs/>
            <w:sz w:val="20"/>
            <w:szCs w:val="20"/>
            <w:lang w:val="en-US"/>
          </w:rPr>
          <w:t>LOG_SCALE</w:t>
        </w:r>
      </w:ins>
      <w:ins w:id="151" w:author="ALROY CHIANG" w:date="2023-02-07T15:14:00Z">
        <w:r>
          <w:rPr>
            <w:rFonts w:ascii="Courier New" w:hAnsi="Courier New" w:cs="Courier New"/>
            <w:sz w:val="20"/>
            <w:szCs w:val="20"/>
            <w:lang w:val="en-US"/>
          </w:rPr>
          <w:t>”: [</w:t>
        </w:r>
      </w:ins>
      <w:ins w:id="152" w:author="ALROY CHIANG" w:date="2023-02-07T15:15:00Z">
        <w:r w:rsidR="002F317E">
          <w:rPr>
            <w:rFonts w:ascii="Courier New" w:hAnsi="Courier New" w:cs="Courier New"/>
            <w:sz w:val="20"/>
            <w:szCs w:val="20"/>
            <w:lang w:val="en-US"/>
          </w:rPr>
          <w:t xml:space="preserve"> “A”, “B”, “C”</w:t>
        </w:r>
      </w:ins>
      <w:ins w:id="153" w:author="ALROY CHIANG" w:date="2023-02-15T13:33:00Z">
        <w:r w:rsidR="00477892">
          <w:rPr>
            <w:rFonts w:ascii="Courier New" w:hAnsi="Courier New" w:cs="Courier New"/>
            <w:sz w:val="20"/>
            <w:szCs w:val="20"/>
            <w:lang w:val="en-US"/>
          </w:rPr>
          <w:t xml:space="preserve"> </w:t>
        </w:r>
      </w:ins>
      <w:ins w:id="154" w:author="ALROY CHIANG" w:date="2023-02-07T15:14:00Z">
        <w:r>
          <w:rPr>
            <w:rFonts w:ascii="Courier New" w:hAnsi="Courier New" w:cs="Courier New"/>
            <w:sz w:val="20"/>
            <w:szCs w:val="20"/>
            <w:lang w:val="en-US"/>
          </w:rPr>
          <w:t>]</w:t>
        </w:r>
      </w:ins>
    </w:p>
    <w:p w14:paraId="24C4F3CC" w14:textId="143991B7" w:rsidR="004708E5" w:rsidRPr="004708E5" w:rsidRDefault="00F42EF2">
      <w:pPr>
        <w:spacing w:line="360" w:lineRule="auto"/>
        <w:ind w:left="717"/>
        <w:rPr>
          <w:ins w:id="155" w:author="ALROY CHIANG" w:date="2023-02-07T15:15:00Z"/>
          <w:rFonts w:ascii="Courier New" w:hAnsi="Courier New" w:cs="Courier New"/>
          <w:sz w:val="20"/>
          <w:szCs w:val="20"/>
          <w:lang w:val="en-US"/>
          <w:rPrChange w:id="156" w:author="ALROY CHIANG" w:date="2023-02-07T15:31:00Z">
            <w:rPr>
              <w:ins w:id="157" w:author="ALROY CHIANG" w:date="2023-02-07T15:15:00Z"/>
              <w:lang w:val="en-US"/>
            </w:rPr>
          </w:rPrChange>
        </w:rPr>
        <w:pPrChange w:id="158" w:author="ALROY CHIANG" w:date="2023-02-07T15:33:00Z">
          <w:pPr>
            <w:pStyle w:val="ListParagraph"/>
            <w:spacing w:line="360" w:lineRule="auto"/>
            <w:ind w:left="1080" w:firstLine="360"/>
          </w:pPr>
        </w:pPrChange>
      </w:pPr>
      <w:ins w:id="159" w:author="ALROY CHIANG" w:date="2023-02-07T15:32:00Z">
        <w:r w:rsidRPr="00B119F5">
          <w:rPr>
            <w:lang w:val="en-US"/>
          </w:rPr>
          <w:t xml:space="preserve">The alphabets “A”, “B”, “C” represents example columns in the raw data file to be converted </w:t>
        </w:r>
      </w:ins>
      <w:ins w:id="160" w:author="ALROY CHIANG" w:date="2023-02-07T15:33:00Z">
        <w:r w:rsidR="00D23A25" w:rsidRPr="00B119F5">
          <w:rPr>
            <w:lang w:val="en-US"/>
          </w:rPr>
          <w:t>into log-scale.</w:t>
        </w:r>
      </w:ins>
    </w:p>
    <w:p w14:paraId="37047120" w14:textId="77777777" w:rsidR="00B863B6" w:rsidRPr="00B863B6" w:rsidRDefault="00B863B6">
      <w:pPr>
        <w:pStyle w:val="ListParagraph"/>
        <w:spacing w:line="360" w:lineRule="auto"/>
        <w:ind w:left="1080" w:firstLine="360"/>
        <w:rPr>
          <w:lang w:val="en-US"/>
        </w:rPr>
        <w:pPrChange w:id="161" w:author="ALROY CHIANG" w:date="2023-02-07T15:15:00Z">
          <w:pPr>
            <w:pStyle w:val="ListParagraph"/>
            <w:numPr>
              <w:ilvl w:val="1"/>
              <w:numId w:val="31"/>
            </w:numPr>
            <w:spacing w:line="360" w:lineRule="auto"/>
            <w:ind w:left="792" w:hanging="432"/>
          </w:pPr>
        </w:pPrChange>
      </w:pPr>
    </w:p>
    <w:p w14:paraId="47A211FB" w14:textId="0F55F194" w:rsidR="00512AC1" w:rsidRDefault="002663C7" w:rsidP="002663C7">
      <w:pPr>
        <w:pStyle w:val="ListParagraph"/>
        <w:numPr>
          <w:ilvl w:val="1"/>
          <w:numId w:val="31"/>
        </w:numPr>
        <w:spacing w:line="360" w:lineRule="auto"/>
        <w:rPr>
          <w:ins w:id="162" w:author="ALROY CHIANG" w:date="2023-02-06T14:03:00Z"/>
          <w:lang w:val="en-US"/>
        </w:rPr>
      </w:pPr>
      <w:r>
        <w:rPr>
          <w:lang w:val="en-US"/>
        </w:rPr>
        <w:t xml:space="preserve"> </w:t>
      </w:r>
      <w:r w:rsidRPr="009A2379">
        <w:rPr>
          <w:highlight w:val="green"/>
          <w:lang w:val="en-US"/>
          <w:rPrChange w:id="163" w:author="ALROY CHIANG" w:date="2023-02-20T09:05:00Z">
            <w:rPr>
              <w:lang w:val="en-US"/>
            </w:rPr>
          </w:rPrChange>
        </w:rPr>
        <w:t>Compute</w:t>
      </w:r>
      <w:r>
        <w:rPr>
          <w:lang w:val="en-US"/>
        </w:rPr>
        <w:t xml:space="preserve"> reading difference in time</w:t>
      </w:r>
      <w:r w:rsidR="00D37622">
        <w:rPr>
          <w:lang w:val="en-US"/>
        </w:rPr>
        <w:t>.</w:t>
      </w:r>
      <w:r w:rsidR="00D4412F" w:rsidRPr="002663C7">
        <w:rPr>
          <w:lang w:val="en-US"/>
        </w:rPr>
        <w:t xml:space="preserve"> </w:t>
      </w:r>
      <w:r>
        <w:rPr>
          <w:lang w:val="en-US"/>
        </w:rPr>
        <w:t xml:space="preserve">The flag to perform this operation is set in the </w:t>
      </w:r>
      <w:r w:rsidRPr="002663C7">
        <w:rPr>
          <w:rFonts w:ascii="Courier New" w:hAnsi="Courier New" w:cs="Courier New"/>
          <w:sz w:val="20"/>
          <w:szCs w:val="20"/>
          <w:lang w:val="en-US"/>
        </w:rPr>
        <w:t>config.json</w:t>
      </w:r>
      <w:r>
        <w:rPr>
          <w:lang w:val="en-US"/>
        </w:rPr>
        <w:t xml:space="preserve"> file with </w:t>
      </w:r>
      <w:r w:rsidRPr="002663C7">
        <w:rPr>
          <w:i/>
          <w:iCs/>
          <w:lang w:val="en-US"/>
        </w:rPr>
        <w:t>“</w:t>
      </w:r>
      <w:r w:rsidR="00D37622">
        <w:rPr>
          <w:i/>
          <w:iCs/>
          <w:lang w:val="en-US"/>
        </w:rPr>
        <w:t>TIME_</w:t>
      </w:r>
      <w:bookmarkStart w:id="164" w:name="_Hlk126599044"/>
      <w:r w:rsidR="00D37622">
        <w:rPr>
          <w:i/>
          <w:iCs/>
          <w:lang w:val="en-US"/>
        </w:rPr>
        <w:t>DIFFERENC</w:t>
      </w:r>
      <w:ins w:id="165" w:author="ALROY CHIANG" w:date="2023-02-06T18:03:00Z">
        <w:r w:rsidR="0072328E">
          <w:rPr>
            <w:i/>
            <w:iCs/>
            <w:lang w:val="en-US"/>
          </w:rPr>
          <w:t>ING</w:t>
        </w:r>
      </w:ins>
      <w:bookmarkEnd w:id="164"/>
      <w:del w:id="166" w:author="ALROY CHIANG" w:date="2023-02-06T18:03:00Z">
        <w:r w:rsidR="00D37622" w:rsidDel="0072328E">
          <w:rPr>
            <w:i/>
            <w:iCs/>
            <w:lang w:val="en-US"/>
          </w:rPr>
          <w:delText>ED</w:delText>
        </w:r>
      </w:del>
      <w:r w:rsidRPr="002663C7">
        <w:rPr>
          <w:i/>
          <w:iCs/>
          <w:lang w:val="en-US"/>
        </w:rPr>
        <w:t xml:space="preserve">”: </w:t>
      </w:r>
      <w:r w:rsidR="00D37622">
        <w:rPr>
          <w:i/>
          <w:iCs/>
          <w:lang w:val="en-US"/>
        </w:rPr>
        <w:t>[columns to be time differenced]</w:t>
      </w:r>
      <w:r>
        <w:rPr>
          <w:lang w:val="en-US"/>
        </w:rPr>
        <w:t xml:space="preserve"> entry. Default entry is set to </w:t>
      </w:r>
      <w:r w:rsidR="00D37622">
        <w:rPr>
          <w:lang w:val="en-US"/>
        </w:rPr>
        <w:t>an empty list []</w:t>
      </w:r>
      <w:r>
        <w:rPr>
          <w:lang w:val="en-US"/>
        </w:rPr>
        <w:t>.</w:t>
      </w:r>
      <w:r w:rsidR="00D37622">
        <w:rPr>
          <w:lang w:val="en-US"/>
        </w:rPr>
        <w:t xml:space="preserve"> The time difference to use</w:t>
      </w:r>
      <w:del w:id="167" w:author="ALROY CHIANG" w:date="2023-02-07T15:21:00Z">
        <w:r w:rsidR="00D37622" w:rsidDel="00F23F69">
          <w:rPr>
            <w:lang w:val="en-US"/>
          </w:rPr>
          <w:delText>d</w:delText>
        </w:r>
      </w:del>
      <w:r w:rsidR="00D37622">
        <w:rPr>
          <w:lang w:val="en-US"/>
        </w:rPr>
        <w:t xml:space="preserve"> for this operation is </w:t>
      </w:r>
      <w:ins w:id="168" w:author="ALROY CHIANG" w:date="2023-02-07T15:30:00Z">
        <w:r w:rsidR="004708E5">
          <w:rPr>
            <w:lang w:val="en-US"/>
          </w:rPr>
          <w:t xml:space="preserve">determined by the number of rows. </w:t>
        </w:r>
      </w:ins>
      <w:del w:id="169" w:author="ALROY CHIANG" w:date="2023-02-07T15:30:00Z">
        <w:r w:rsidR="00D37622" w:rsidDel="004708E5">
          <w:rPr>
            <w:lang w:val="en-US"/>
          </w:rPr>
          <w:delText xml:space="preserve">set </w:delText>
        </w:r>
        <w:r w:rsidR="00D37622" w:rsidRPr="0072328E" w:rsidDel="004708E5">
          <w:rPr>
            <w:highlight w:val="yellow"/>
            <w:lang w:val="en-US"/>
            <w:rPrChange w:id="170" w:author="ALROY CHIANG" w:date="2023-02-06T18:03:00Z">
              <w:rPr>
                <w:lang w:val="en-US"/>
              </w:rPr>
            </w:rPrChange>
          </w:rPr>
          <w:delText>by</w:delText>
        </w:r>
      </w:del>
      <w:ins w:id="171" w:author="ALROY CHIANG" w:date="2023-02-07T15:30:00Z">
        <w:r w:rsidR="004708E5">
          <w:rPr>
            <w:lang w:val="en-US"/>
          </w:rPr>
          <w:t>B</w:t>
        </w:r>
      </w:ins>
      <w:ins w:id="172" w:author="ALROY CHIANG" w:date="2023-02-06T18:03:00Z">
        <w:r w:rsidR="0072328E">
          <w:rPr>
            <w:lang w:val="en-US"/>
          </w:rPr>
          <w:t>elow is a sample entry for the config file</w:t>
        </w:r>
      </w:ins>
      <w:ins w:id="173" w:author="ALROY CHIANG" w:date="2023-02-07T15:30:00Z">
        <w:r w:rsidR="004708E5">
          <w:rPr>
            <w:lang w:val="en-US"/>
          </w:rPr>
          <w:t>:</w:t>
        </w:r>
      </w:ins>
      <w:del w:id="174" w:author="ALROY CHIANG" w:date="2023-02-06T18:02:00Z">
        <w:r w:rsidR="00D37622" w:rsidDel="0072328E">
          <w:rPr>
            <w:lang w:val="en-US"/>
          </w:rPr>
          <w:delText xml:space="preserve"> “TIME_DIFFERENCE”: 1 entry. </w:delText>
        </w:r>
      </w:del>
    </w:p>
    <w:p w14:paraId="06A18C7B" w14:textId="28EE1CE1" w:rsidR="00AE1979" w:rsidRDefault="00AE1979" w:rsidP="00B863B6">
      <w:pPr>
        <w:spacing w:line="360" w:lineRule="auto"/>
        <w:ind w:left="1077" w:firstLine="363"/>
        <w:rPr>
          <w:ins w:id="175" w:author="ALROY CHIANG" w:date="2023-02-07T15:30:00Z"/>
          <w:rFonts w:ascii="Courier New" w:hAnsi="Courier New" w:cs="Courier New"/>
          <w:sz w:val="20"/>
          <w:szCs w:val="20"/>
          <w:lang w:val="en-US"/>
        </w:rPr>
      </w:pPr>
      <w:commentRangeStart w:id="176"/>
      <w:commentRangeStart w:id="177"/>
      <w:ins w:id="178" w:author="ALROY CHIANG" w:date="2023-02-06T14:03:00Z">
        <w:r w:rsidRPr="00B863B6">
          <w:rPr>
            <w:rFonts w:ascii="Courier New" w:hAnsi="Courier New" w:cs="Courier New"/>
            <w:sz w:val="20"/>
            <w:szCs w:val="20"/>
            <w:lang w:val="en-US"/>
            <w:rPrChange w:id="179" w:author="ALROY CHIANG" w:date="2023-02-07T15:14:00Z">
              <w:rPr>
                <w:lang w:val="en-US"/>
              </w:rPr>
            </w:rPrChange>
          </w:rPr>
          <w:t>“</w:t>
        </w:r>
      </w:ins>
      <w:ins w:id="180" w:author="ALROY CHIANG" w:date="2023-02-06T14:04:00Z">
        <w:r w:rsidRPr="00B863B6">
          <w:rPr>
            <w:rFonts w:ascii="Courier New" w:hAnsi="Courier New" w:cs="Courier New"/>
            <w:sz w:val="20"/>
            <w:szCs w:val="20"/>
            <w:lang w:val="en-US"/>
            <w:rPrChange w:id="181" w:author="ALROY CHIANG" w:date="2023-02-07T15:14:00Z">
              <w:rPr>
                <w:lang w:val="en-US"/>
              </w:rPr>
            </w:rPrChange>
          </w:rPr>
          <w:t>TIME_</w:t>
        </w:r>
      </w:ins>
      <w:ins w:id="182" w:author="ALROY CHIANG" w:date="2023-02-06T18:03:00Z">
        <w:r w:rsidR="0072328E" w:rsidRPr="00B863B6">
          <w:rPr>
            <w:rFonts w:ascii="Courier New" w:hAnsi="Courier New" w:cs="Courier New"/>
            <w:i/>
            <w:iCs/>
            <w:sz w:val="20"/>
            <w:szCs w:val="20"/>
            <w:lang w:val="en-US"/>
            <w:rPrChange w:id="183" w:author="ALROY CHIANG" w:date="2023-02-07T15:14:00Z">
              <w:rPr>
                <w:i/>
                <w:iCs/>
                <w:lang w:val="en-US"/>
              </w:rPr>
            </w:rPrChange>
          </w:rPr>
          <w:t>DIFFERENCING</w:t>
        </w:r>
      </w:ins>
      <w:ins w:id="184" w:author="ALROY CHIANG" w:date="2023-02-06T14:04:00Z">
        <w:r w:rsidRPr="00B863B6">
          <w:rPr>
            <w:rFonts w:ascii="Courier New" w:hAnsi="Courier New" w:cs="Courier New"/>
            <w:sz w:val="20"/>
            <w:szCs w:val="20"/>
            <w:lang w:val="en-US"/>
            <w:rPrChange w:id="185" w:author="ALROY CHIANG" w:date="2023-02-07T15:14:00Z">
              <w:rPr>
                <w:lang w:val="en-US"/>
              </w:rPr>
            </w:rPrChange>
          </w:rPr>
          <w:t>”:</w:t>
        </w:r>
      </w:ins>
      <w:ins w:id="186" w:author="ALROY CHIANG" w:date="2023-02-06T14:05:00Z">
        <w:r w:rsidRPr="00B863B6">
          <w:rPr>
            <w:rFonts w:ascii="Courier New" w:hAnsi="Courier New" w:cs="Courier New"/>
            <w:sz w:val="20"/>
            <w:szCs w:val="20"/>
            <w:lang w:val="en-US"/>
            <w:rPrChange w:id="187" w:author="ALROY CHIANG" w:date="2023-02-07T15:14:00Z">
              <w:rPr>
                <w:lang w:val="en-US"/>
              </w:rPr>
            </w:rPrChange>
          </w:rPr>
          <w:t xml:space="preserve"> [[“A”</w:t>
        </w:r>
      </w:ins>
      <w:ins w:id="188" w:author="ALROY CHIANG" w:date="2023-03-09T17:01:00Z">
        <w:r w:rsidR="00F87C92">
          <w:rPr>
            <w:rFonts w:ascii="Courier New" w:hAnsi="Courier New" w:cs="Courier New"/>
            <w:sz w:val="20"/>
            <w:szCs w:val="20"/>
            <w:lang w:val="en-US"/>
          </w:rPr>
          <w:t>,</w:t>
        </w:r>
      </w:ins>
      <w:ins w:id="189" w:author="ALROY CHIANG" w:date="2023-02-06T14:05:00Z">
        <w:r w:rsidRPr="00B863B6">
          <w:rPr>
            <w:rFonts w:ascii="Courier New" w:hAnsi="Courier New" w:cs="Courier New"/>
            <w:sz w:val="20"/>
            <w:szCs w:val="20"/>
            <w:lang w:val="en-US"/>
            <w:rPrChange w:id="190" w:author="ALROY CHIANG" w:date="2023-02-07T15:14:00Z">
              <w:rPr>
                <w:lang w:val="en-US"/>
              </w:rPr>
            </w:rPrChange>
          </w:rPr>
          <w:t xml:space="preserve"> 1</w:t>
        </w:r>
      </w:ins>
      <w:ins w:id="191" w:author="ALROY CHIANG" w:date="2023-02-06T14:06:00Z">
        <w:r w:rsidRPr="00B863B6">
          <w:rPr>
            <w:rFonts w:ascii="Courier New" w:hAnsi="Courier New" w:cs="Courier New"/>
            <w:sz w:val="20"/>
            <w:szCs w:val="20"/>
            <w:lang w:val="en-US"/>
            <w:rPrChange w:id="192" w:author="ALROY CHIANG" w:date="2023-02-07T15:14:00Z">
              <w:rPr>
                <w:lang w:val="en-US"/>
              </w:rPr>
            </w:rPrChange>
          </w:rPr>
          <w:t>], [“A”</w:t>
        </w:r>
      </w:ins>
      <w:ins w:id="193" w:author="ALROY CHIANG" w:date="2023-03-09T17:01:00Z">
        <w:r w:rsidR="00F87C92">
          <w:rPr>
            <w:rFonts w:ascii="Courier New" w:hAnsi="Courier New" w:cs="Courier New"/>
            <w:sz w:val="20"/>
            <w:szCs w:val="20"/>
            <w:lang w:val="en-US"/>
          </w:rPr>
          <w:t>,</w:t>
        </w:r>
      </w:ins>
      <w:ins w:id="194" w:author="ALROY CHIANG" w:date="2023-02-06T14:06:00Z">
        <w:r w:rsidRPr="00B863B6">
          <w:rPr>
            <w:rFonts w:ascii="Courier New" w:hAnsi="Courier New" w:cs="Courier New"/>
            <w:sz w:val="20"/>
            <w:szCs w:val="20"/>
            <w:lang w:val="en-US"/>
            <w:rPrChange w:id="195" w:author="ALROY CHIANG" w:date="2023-02-07T15:14:00Z">
              <w:rPr>
                <w:lang w:val="en-US"/>
              </w:rPr>
            </w:rPrChange>
          </w:rPr>
          <w:t xml:space="preserve"> 2], [“B”</w:t>
        </w:r>
      </w:ins>
      <w:ins w:id="196" w:author="ALROY CHIANG" w:date="2023-03-09T17:01:00Z">
        <w:r w:rsidR="00F87C92">
          <w:rPr>
            <w:rFonts w:ascii="Courier New" w:hAnsi="Courier New" w:cs="Courier New"/>
            <w:sz w:val="20"/>
            <w:szCs w:val="20"/>
            <w:lang w:val="en-US"/>
          </w:rPr>
          <w:t>,</w:t>
        </w:r>
      </w:ins>
      <w:ins w:id="197" w:author="ALROY CHIANG" w:date="2023-02-06T14:06:00Z">
        <w:r w:rsidRPr="00B863B6">
          <w:rPr>
            <w:rFonts w:ascii="Courier New" w:hAnsi="Courier New" w:cs="Courier New"/>
            <w:sz w:val="20"/>
            <w:szCs w:val="20"/>
            <w:lang w:val="en-US"/>
            <w:rPrChange w:id="198" w:author="ALROY CHIANG" w:date="2023-02-07T15:14:00Z">
              <w:rPr>
                <w:lang w:val="en-US"/>
              </w:rPr>
            </w:rPrChange>
          </w:rPr>
          <w:t xml:space="preserve"> 2]]</w:t>
        </w:r>
        <w:commentRangeEnd w:id="176"/>
        <w:r>
          <w:rPr>
            <w:rStyle w:val="CommentReference"/>
          </w:rPr>
          <w:commentReference w:id="176"/>
        </w:r>
      </w:ins>
      <w:commentRangeEnd w:id="177"/>
      <w:ins w:id="199" w:author="ALROY CHIANG" w:date="2023-02-06T18:08:00Z">
        <w:r w:rsidR="0072328E">
          <w:rPr>
            <w:rStyle w:val="CommentReference"/>
          </w:rPr>
          <w:commentReference w:id="177"/>
        </w:r>
      </w:ins>
    </w:p>
    <w:p w14:paraId="00190638" w14:textId="28E15A21" w:rsidR="004708E5" w:rsidRPr="00B863B6" w:rsidRDefault="004708E5">
      <w:pPr>
        <w:spacing w:line="360" w:lineRule="auto"/>
        <w:ind w:left="709"/>
        <w:rPr>
          <w:lang w:val="en-US"/>
        </w:rPr>
        <w:pPrChange w:id="200" w:author="ALROY CHIANG" w:date="2023-02-07T15:37:00Z">
          <w:pPr>
            <w:pStyle w:val="ListParagraph"/>
            <w:numPr>
              <w:ilvl w:val="1"/>
              <w:numId w:val="31"/>
            </w:numPr>
            <w:spacing w:line="360" w:lineRule="auto"/>
            <w:ind w:left="792" w:hanging="432"/>
          </w:pPr>
        </w:pPrChange>
      </w:pPr>
      <w:ins w:id="201" w:author="ALROY CHIANG" w:date="2023-02-07T15:30:00Z">
        <w:r>
          <w:rPr>
            <w:rFonts w:ascii="Courier New" w:hAnsi="Courier New" w:cs="Courier New"/>
            <w:sz w:val="20"/>
            <w:szCs w:val="20"/>
            <w:lang w:val="en-US"/>
          </w:rPr>
          <w:lastRenderedPageBreak/>
          <w:tab/>
        </w:r>
      </w:ins>
      <w:ins w:id="202" w:author="ALROY CHIANG" w:date="2023-02-07T15:33:00Z">
        <w:r w:rsidR="006658BC">
          <w:rPr>
            <w:lang w:val="en-US"/>
          </w:rPr>
          <w:t>H</w:t>
        </w:r>
      </w:ins>
      <w:ins w:id="203" w:author="ALROY CHIANG" w:date="2023-02-07T15:30:00Z">
        <w:r>
          <w:rPr>
            <w:lang w:val="en-US"/>
          </w:rPr>
          <w:t>ere</w:t>
        </w:r>
      </w:ins>
      <w:ins w:id="204" w:author="ALROY CHIANG" w:date="2023-02-07T15:33:00Z">
        <w:r w:rsidR="006658BC">
          <w:rPr>
            <w:lang w:val="en-US"/>
          </w:rPr>
          <w:t>, [“A”</w:t>
        </w:r>
      </w:ins>
      <w:ins w:id="205" w:author="ALROY CHIANG" w:date="2023-03-09T17:01:00Z">
        <w:r w:rsidR="00F87C92">
          <w:rPr>
            <w:lang w:val="en-US"/>
          </w:rPr>
          <w:t>,</w:t>
        </w:r>
      </w:ins>
      <w:ins w:id="206" w:author="ALROY CHIANG" w:date="2023-02-07T15:33:00Z">
        <w:r w:rsidR="006658BC">
          <w:rPr>
            <w:lang w:val="en-US"/>
          </w:rPr>
          <w:t xml:space="preserve"> 1</w:t>
        </w:r>
      </w:ins>
      <w:ins w:id="207" w:author="ALROY CHIANG" w:date="2023-02-07T15:34:00Z">
        <w:r w:rsidR="00D86FDE">
          <w:rPr>
            <w:lang w:val="en-US"/>
          </w:rPr>
          <w:t xml:space="preserve">] represents an example column “A” </w:t>
        </w:r>
      </w:ins>
      <w:ins w:id="208" w:author="ALROY CHIANG" w:date="2023-02-07T15:37:00Z">
        <w:r w:rsidR="00D86FDE">
          <w:rPr>
            <w:lang w:val="en-US"/>
          </w:rPr>
          <w:t>where the difference between consecutive ‘1’ number of rows is u</w:t>
        </w:r>
      </w:ins>
      <w:ins w:id="209" w:author="ALROY CHIANG" w:date="2023-02-07T15:38:00Z">
        <w:r w:rsidR="00D86FDE">
          <w:rPr>
            <w:lang w:val="en-US"/>
          </w:rPr>
          <w:t xml:space="preserve">sed calculate the time difference </w:t>
        </w:r>
      </w:ins>
      <w:ins w:id="210" w:author="ALROY CHIANG" w:date="2023-02-07T15:39:00Z">
        <w:r w:rsidR="00D86FDE">
          <w:rPr>
            <w:lang w:val="en-US"/>
          </w:rPr>
          <w:t>in an adjacent separate column.</w:t>
        </w:r>
      </w:ins>
    </w:p>
    <w:p w14:paraId="670AFE14" w14:textId="77777777" w:rsidR="00F442F2" w:rsidRPr="00F442F2" w:rsidRDefault="00F442F2" w:rsidP="00F442F2">
      <w:pPr>
        <w:ind w:left="170"/>
        <w:rPr>
          <w:lang w:val="en-US"/>
        </w:rPr>
      </w:pPr>
    </w:p>
    <w:p w14:paraId="4608C72E" w14:textId="15C032B0" w:rsidR="00FF653E" w:rsidRPr="0068132D" w:rsidRDefault="00401D37" w:rsidP="00B620AC">
      <w:pPr>
        <w:pStyle w:val="Heading2"/>
        <w:numPr>
          <w:ilvl w:val="0"/>
          <w:numId w:val="31"/>
        </w:numPr>
      </w:pPr>
      <w:bookmarkStart w:id="211" w:name="_Toc127519733"/>
      <w:commentRangeStart w:id="212"/>
      <w:r>
        <w:t>M</w:t>
      </w:r>
      <w:r w:rsidR="00CD636B">
        <w:t>eta data</w:t>
      </w:r>
      <w:commentRangeEnd w:id="212"/>
      <w:r w:rsidR="009F41E8">
        <w:rPr>
          <w:rStyle w:val="CommentReference"/>
          <w:rFonts w:eastAsiaTheme="minorHAnsi" w:cstheme="minorBidi"/>
          <w:lang w:val="en-SG"/>
        </w:rPr>
        <w:commentReference w:id="212"/>
      </w:r>
      <w:bookmarkEnd w:id="211"/>
    </w:p>
    <w:p w14:paraId="108255A4" w14:textId="2DA112E9" w:rsidR="00B229BD" w:rsidRPr="00274719" w:rsidRDefault="00B1421D" w:rsidP="00274719">
      <w:pPr>
        <w:pStyle w:val="ListParagraph"/>
        <w:numPr>
          <w:ilvl w:val="1"/>
          <w:numId w:val="31"/>
        </w:numPr>
        <w:spacing w:line="360" w:lineRule="auto"/>
        <w:rPr>
          <w:lang w:val="en-US"/>
        </w:rPr>
      </w:pPr>
      <w:r w:rsidRPr="00DF5B10">
        <w:rPr>
          <w:highlight w:val="green"/>
          <w:lang w:val="en-US"/>
          <w:rPrChange w:id="213" w:author="ALROY CHIANG" w:date="2023-02-13T09:55:00Z">
            <w:rPr>
              <w:lang w:val="en-US"/>
            </w:rPr>
          </w:rPrChange>
        </w:rPr>
        <w:t xml:space="preserve">A </w:t>
      </w:r>
      <w:r w:rsidR="009D54AF" w:rsidRPr="00DF5B10">
        <w:rPr>
          <w:highlight w:val="green"/>
          <w:lang w:val="en-US"/>
          <w:rPrChange w:id="214" w:author="ALROY CHIANG" w:date="2023-02-13T09:55:00Z">
            <w:rPr>
              <w:lang w:val="en-US"/>
            </w:rPr>
          </w:rPrChange>
        </w:rPr>
        <w:t>meta data file</w:t>
      </w:r>
      <w:r w:rsidR="009D54AF">
        <w:rPr>
          <w:lang w:val="en-US"/>
        </w:rPr>
        <w:t xml:space="preserve"> in text format will be generated for each of the cleaned data file. </w:t>
      </w:r>
      <w:r w:rsidR="006A3094">
        <w:rPr>
          <w:lang w:val="en-US"/>
        </w:rPr>
        <w:t>The meta file will be co</w:t>
      </w:r>
      <w:r w:rsidR="00E63DF3">
        <w:rPr>
          <w:lang w:val="en-US"/>
        </w:rPr>
        <w:t>-located with the data file.</w:t>
      </w:r>
    </w:p>
    <w:p w14:paraId="57B11E16" w14:textId="7BE60685" w:rsidR="00EC3BEE" w:rsidRDefault="00423CB9" w:rsidP="00EB1F73">
      <w:pPr>
        <w:pStyle w:val="ListParagraph"/>
        <w:numPr>
          <w:ilvl w:val="1"/>
          <w:numId w:val="31"/>
        </w:numPr>
        <w:spacing w:line="360" w:lineRule="auto"/>
        <w:rPr>
          <w:ins w:id="215" w:author="ALROY CHIANG" w:date="2023-02-07T16:02:00Z"/>
          <w:lang w:val="en-US"/>
        </w:rPr>
      </w:pPr>
      <w:r w:rsidRPr="00DF5B10">
        <w:rPr>
          <w:highlight w:val="green"/>
          <w:lang w:val="en-US"/>
          <w:rPrChange w:id="216" w:author="ALROY CHIANG" w:date="2023-02-13T09:56:00Z">
            <w:rPr>
              <w:lang w:val="en-US"/>
            </w:rPr>
          </w:rPrChange>
        </w:rPr>
        <w:t>The meta data file</w:t>
      </w:r>
      <w:r w:rsidRPr="00930807">
        <w:rPr>
          <w:lang w:val="en-US"/>
        </w:rPr>
        <w:t xml:space="preserve"> will be named similarly to the data fil</w:t>
      </w:r>
      <w:r w:rsidR="00EB1F73">
        <w:rPr>
          <w:lang w:val="en-US"/>
        </w:rPr>
        <w:t>e</w:t>
      </w:r>
      <w:r w:rsidR="00274719">
        <w:rPr>
          <w:lang w:val="en-US"/>
        </w:rPr>
        <w:t>.</w:t>
      </w:r>
    </w:p>
    <w:p w14:paraId="1138E21B" w14:textId="168952D0" w:rsidR="00554D33" w:rsidRDefault="00554D33" w:rsidP="00554D33">
      <w:pPr>
        <w:pStyle w:val="ListParagraph"/>
        <w:numPr>
          <w:ilvl w:val="1"/>
          <w:numId w:val="31"/>
        </w:numPr>
        <w:spacing w:line="360" w:lineRule="auto"/>
        <w:ind w:left="851" w:hanging="491"/>
        <w:rPr>
          <w:ins w:id="217" w:author="ALROY CHIANG" w:date="2023-02-07T16:04:00Z"/>
          <w:lang w:val="en-US"/>
        </w:rPr>
      </w:pPr>
      <w:ins w:id="218" w:author="ALROY CHIANG" w:date="2023-02-07T16:02:00Z">
        <w:r w:rsidRPr="00DF5B10">
          <w:rPr>
            <w:lang w:val="en-US"/>
          </w:rPr>
          <w:t>The meta data file</w:t>
        </w:r>
        <w:r>
          <w:rPr>
            <w:lang w:val="en-US"/>
          </w:rPr>
          <w:t xml:space="preserve"> </w:t>
        </w:r>
      </w:ins>
      <w:ins w:id="219" w:author="ALROY CHIANG" w:date="2023-02-07T16:03:00Z">
        <w:r>
          <w:rPr>
            <w:lang w:val="en-US"/>
          </w:rPr>
          <w:t xml:space="preserve">within </w:t>
        </w:r>
      </w:ins>
      <w:ins w:id="220" w:author="ALROY CHIANG" w:date="2023-02-07T16:02:00Z">
        <w:r>
          <w:rPr>
            <w:lang w:val="en-US"/>
          </w:rPr>
          <w:t xml:space="preserve">will contain the </w:t>
        </w:r>
        <w:r w:rsidRPr="00E856E2">
          <w:rPr>
            <w:lang w:val="en-US"/>
          </w:rPr>
          <w:t>file’s name itself</w:t>
        </w:r>
      </w:ins>
      <w:ins w:id="221" w:author="ALROY CHIANG" w:date="2023-02-07T16:04:00Z">
        <w:r w:rsidR="004E3141">
          <w:rPr>
            <w:lang w:val="en-US"/>
          </w:rPr>
          <w:t xml:space="preserve">, in the format </w:t>
        </w:r>
      </w:ins>
    </w:p>
    <w:p w14:paraId="2D3AAEBC" w14:textId="4FB0AD56" w:rsidR="004E3141" w:rsidRDefault="004E3141" w:rsidP="004E3141">
      <w:pPr>
        <w:pStyle w:val="ListParagraph"/>
        <w:spacing w:line="360" w:lineRule="auto"/>
        <w:ind w:left="792" w:firstLine="648"/>
        <w:rPr>
          <w:ins w:id="222" w:author="ALROY CHIANG" w:date="2023-02-07T16:06:00Z"/>
          <w:rFonts w:ascii="Courier New" w:hAnsi="Courier New" w:cs="Courier New"/>
          <w:sz w:val="20"/>
          <w:szCs w:val="20"/>
        </w:rPr>
      </w:pPr>
      <w:ins w:id="223" w:author="ALROY CHIANG" w:date="2023-02-07T16:04:00Z">
        <w:r w:rsidRPr="00384C46">
          <w:rPr>
            <w:rFonts w:ascii="Courier New" w:hAnsi="Courier New" w:cs="Courier New"/>
            <w:sz w:val="20"/>
            <w:szCs w:val="20"/>
          </w:rPr>
          <w:t>postal_code_YYYY_MM_load</w:t>
        </w:r>
      </w:ins>
    </w:p>
    <w:p w14:paraId="47F68AB1" w14:textId="7375E888" w:rsidR="004E3141" w:rsidRPr="004E3141" w:rsidRDefault="004E3141">
      <w:pPr>
        <w:spacing w:line="360" w:lineRule="auto"/>
        <w:rPr>
          <w:ins w:id="224" w:author="ALROY CHIANG" w:date="2023-02-07T16:03:00Z"/>
          <w:rFonts w:cstheme="minorHAnsi"/>
          <w:sz w:val="20"/>
          <w:szCs w:val="20"/>
          <w:rPrChange w:id="225" w:author="ALROY CHIANG" w:date="2023-02-07T16:07:00Z">
            <w:rPr>
              <w:ins w:id="226" w:author="ALROY CHIANG" w:date="2023-02-07T16:03:00Z"/>
              <w:lang w:val="en-US"/>
            </w:rPr>
          </w:rPrChange>
        </w:rPr>
        <w:pPrChange w:id="227" w:author="ALROY CHIANG" w:date="2023-02-07T16:06:00Z">
          <w:pPr>
            <w:pStyle w:val="ListParagraph"/>
            <w:numPr>
              <w:ilvl w:val="1"/>
              <w:numId w:val="31"/>
            </w:numPr>
            <w:spacing w:line="360" w:lineRule="auto"/>
            <w:ind w:left="851" w:hanging="491"/>
          </w:pPr>
        </w:pPrChange>
      </w:pPr>
      <w:ins w:id="228" w:author="ALROY CHIANG" w:date="2023-02-07T16:06:00Z">
        <w:r>
          <w:rPr>
            <w:rFonts w:ascii="Courier New" w:hAnsi="Courier New" w:cs="Courier New"/>
            <w:sz w:val="20"/>
            <w:szCs w:val="20"/>
          </w:rPr>
          <w:tab/>
        </w:r>
      </w:ins>
      <w:ins w:id="229" w:author="ALROY CHIANG" w:date="2023-02-07T16:07:00Z">
        <w:r w:rsidRPr="004E3141">
          <w:rPr>
            <w:lang w:val="en-US"/>
            <w:rPrChange w:id="230" w:author="ALROY CHIANG" w:date="2023-02-07T16:07:00Z">
              <w:rPr>
                <w:rFonts w:cstheme="minorHAnsi"/>
                <w:sz w:val="20"/>
                <w:szCs w:val="20"/>
              </w:rPr>
            </w:rPrChange>
          </w:rPr>
          <w:t>A sample of the file name would be:</w:t>
        </w:r>
      </w:ins>
    </w:p>
    <w:p w14:paraId="4295176C" w14:textId="782FB090" w:rsidR="00554D33" w:rsidRPr="004E3141" w:rsidRDefault="00554D33">
      <w:pPr>
        <w:pStyle w:val="ListParagraph"/>
        <w:spacing w:line="360" w:lineRule="auto"/>
        <w:ind w:left="360" w:firstLine="360"/>
        <w:rPr>
          <w:ins w:id="231" w:author="ALROY CHIANG" w:date="2023-02-07T15:59:00Z"/>
          <w:rFonts w:ascii="Courier New" w:hAnsi="Courier New" w:cs="Courier New"/>
          <w:sz w:val="20"/>
          <w:szCs w:val="20"/>
          <w:lang w:val="en-US"/>
          <w:rPrChange w:id="232" w:author="ALROY CHIANG" w:date="2023-02-07T16:05:00Z">
            <w:rPr>
              <w:ins w:id="233" w:author="ALROY CHIANG" w:date="2023-02-07T15:59:00Z"/>
              <w:lang w:val="en-US"/>
            </w:rPr>
          </w:rPrChange>
        </w:rPr>
        <w:pPrChange w:id="234" w:author="ALROY CHIANG" w:date="2023-02-07T16:03:00Z">
          <w:pPr>
            <w:pStyle w:val="ListParagraph"/>
            <w:numPr>
              <w:ilvl w:val="1"/>
              <w:numId w:val="31"/>
            </w:numPr>
            <w:spacing w:line="360" w:lineRule="auto"/>
            <w:ind w:left="792" w:hanging="432"/>
          </w:pPr>
        </w:pPrChange>
      </w:pPr>
      <w:ins w:id="235" w:author="ALROY CHIANG" w:date="2023-02-07T16:02:00Z">
        <w:r w:rsidRPr="00554D33">
          <w:rPr>
            <w:rFonts w:ascii="Courier New" w:hAnsi="Courier New" w:cs="Courier New"/>
            <w:i/>
            <w:iCs/>
            <w:sz w:val="20"/>
            <w:szCs w:val="20"/>
            <w:lang w:val="en-US"/>
            <w:rPrChange w:id="236" w:author="ALROY CHIANG" w:date="2023-02-07T16:03:00Z">
              <w:rPr>
                <w:lang w:val="en-US"/>
              </w:rPr>
            </w:rPrChange>
          </w:rPr>
          <w:t xml:space="preserve"> </w:t>
        </w:r>
      </w:ins>
      <w:ins w:id="237" w:author="ALROY CHIANG" w:date="2023-02-07T16:03:00Z">
        <w:r>
          <w:rPr>
            <w:rFonts w:ascii="Courier New" w:hAnsi="Courier New" w:cs="Courier New"/>
            <w:i/>
            <w:iCs/>
            <w:sz w:val="20"/>
            <w:szCs w:val="20"/>
            <w:lang w:val="en-US"/>
          </w:rPr>
          <w:tab/>
        </w:r>
      </w:ins>
      <w:ins w:id="238" w:author="ALROY CHIANG" w:date="2023-02-07T16:02:00Z">
        <w:r w:rsidRPr="004E3141">
          <w:rPr>
            <w:rFonts w:ascii="Courier New" w:hAnsi="Courier New" w:cs="Courier New"/>
            <w:sz w:val="20"/>
            <w:szCs w:val="20"/>
            <w:lang w:val="en-US"/>
            <w:rPrChange w:id="239" w:author="ALROY CHIANG" w:date="2023-02-07T16:05:00Z">
              <w:rPr>
                <w:lang w:val="en-US"/>
              </w:rPr>
            </w:rPrChange>
          </w:rPr>
          <w:t>467010_2020_</w:t>
        </w:r>
      </w:ins>
      <w:ins w:id="240" w:author="ALROY CHIANG" w:date="2023-02-08T09:03:00Z">
        <w:r w:rsidR="00362D0C">
          <w:rPr>
            <w:rFonts w:ascii="Courier New" w:hAnsi="Courier New" w:cs="Courier New"/>
            <w:sz w:val="20"/>
            <w:szCs w:val="20"/>
            <w:lang w:val="en-US"/>
          </w:rPr>
          <w:t>0</w:t>
        </w:r>
      </w:ins>
      <w:ins w:id="241" w:author="ALROY CHIANG" w:date="2023-02-07T16:02:00Z">
        <w:r w:rsidRPr="004E3141">
          <w:rPr>
            <w:rFonts w:ascii="Courier New" w:hAnsi="Courier New" w:cs="Courier New"/>
            <w:sz w:val="20"/>
            <w:szCs w:val="20"/>
            <w:lang w:val="en-US"/>
            <w:rPrChange w:id="242" w:author="ALROY CHIANG" w:date="2023-02-07T16:05:00Z">
              <w:rPr>
                <w:lang w:val="en-US"/>
              </w:rPr>
            </w:rPrChange>
          </w:rPr>
          <w:t>9</w:t>
        </w:r>
        <w:r w:rsidRPr="00E856E2">
          <w:rPr>
            <w:rFonts w:ascii="Courier New" w:hAnsi="Courier New" w:cs="Courier New"/>
            <w:sz w:val="20"/>
            <w:szCs w:val="20"/>
            <w:lang w:val="en-US"/>
            <w:rPrChange w:id="243" w:author="ALROY CHIANG" w:date="2023-02-22T16:00:00Z">
              <w:rPr>
                <w:lang w:val="en-US"/>
              </w:rPr>
            </w:rPrChange>
          </w:rPr>
          <w:t>_</w:t>
        </w:r>
        <w:commentRangeStart w:id="244"/>
        <w:r w:rsidRPr="00E856E2">
          <w:rPr>
            <w:rFonts w:ascii="Courier New" w:hAnsi="Courier New" w:cs="Courier New"/>
            <w:sz w:val="20"/>
            <w:szCs w:val="20"/>
            <w:lang w:val="en-US"/>
            <w:rPrChange w:id="245" w:author="ALROY CHIANG" w:date="2023-02-22T16:00:00Z">
              <w:rPr>
                <w:lang w:val="en-US"/>
              </w:rPr>
            </w:rPrChange>
          </w:rPr>
          <w:t>Agg</w:t>
        </w:r>
      </w:ins>
      <w:commentRangeEnd w:id="244"/>
      <w:ins w:id="246" w:author="ALROY CHIANG" w:date="2023-02-13T09:57:00Z">
        <w:r w:rsidR="00DF5B10" w:rsidRPr="00E856E2">
          <w:rPr>
            <w:rStyle w:val="CommentReference"/>
          </w:rPr>
          <w:commentReference w:id="244"/>
        </w:r>
      </w:ins>
    </w:p>
    <w:p w14:paraId="7A7F6AAA" w14:textId="692F31A7" w:rsidR="00552B2C" w:rsidRPr="00EB1F73" w:rsidRDefault="00552B2C" w:rsidP="00EB1F73">
      <w:pPr>
        <w:pStyle w:val="ListParagraph"/>
        <w:numPr>
          <w:ilvl w:val="1"/>
          <w:numId w:val="31"/>
        </w:numPr>
        <w:spacing w:line="360" w:lineRule="auto"/>
        <w:rPr>
          <w:lang w:val="en-US"/>
        </w:rPr>
      </w:pPr>
      <w:ins w:id="247" w:author="ALROY CHIANG" w:date="2023-02-07T15:59:00Z">
        <w:r w:rsidRPr="00DF5B10">
          <w:rPr>
            <w:highlight w:val="green"/>
            <w:lang w:val="en-US"/>
            <w:rPrChange w:id="248" w:author="ALROY CHIANG" w:date="2023-02-13T09:58:00Z">
              <w:rPr>
                <w:lang w:val="en-US"/>
              </w:rPr>
            </w:rPrChange>
          </w:rPr>
          <w:t>The meta data</w:t>
        </w:r>
        <w:r>
          <w:rPr>
            <w:lang w:val="en-US"/>
          </w:rPr>
          <w:t xml:space="preserve"> fille will contain the number of </w:t>
        </w:r>
      </w:ins>
      <w:ins w:id="249" w:author="ALROY CHIANG" w:date="2023-02-07T16:02:00Z">
        <w:r w:rsidR="00554D33">
          <w:rPr>
            <w:lang w:val="en-US"/>
          </w:rPr>
          <w:t>entries in the dataset</w:t>
        </w:r>
      </w:ins>
    </w:p>
    <w:p w14:paraId="218E1336" w14:textId="2E8975D3" w:rsidR="0005022A" w:rsidRPr="00930807" w:rsidRDefault="00905026" w:rsidP="00E63DF3">
      <w:pPr>
        <w:pStyle w:val="ListParagraph"/>
        <w:numPr>
          <w:ilvl w:val="1"/>
          <w:numId w:val="31"/>
        </w:numPr>
        <w:spacing w:line="360" w:lineRule="auto"/>
        <w:rPr>
          <w:lang w:val="en-US"/>
        </w:rPr>
      </w:pPr>
      <w:r w:rsidRPr="00DF5B10">
        <w:rPr>
          <w:highlight w:val="green"/>
          <w:lang w:val="en-US"/>
          <w:rPrChange w:id="250" w:author="ALROY CHIANG" w:date="2023-02-13T09:58:00Z">
            <w:rPr>
              <w:lang w:val="en-US"/>
            </w:rPr>
          </w:rPrChange>
        </w:rPr>
        <w:t>The meta data</w:t>
      </w:r>
      <w:r>
        <w:rPr>
          <w:lang w:val="en-US"/>
        </w:rPr>
        <w:t xml:space="preserve"> file will contain t</w:t>
      </w:r>
      <w:r w:rsidR="00F10003" w:rsidRPr="00930807">
        <w:rPr>
          <w:lang w:val="en-US"/>
        </w:rPr>
        <w:t>he</w:t>
      </w:r>
      <w:r w:rsidR="001722E3" w:rsidRPr="00930807">
        <w:rPr>
          <w:lang w:val="en-US"/>
        </w:rPr>
        <w:t xml:space="preserve"> </w:t>
      </w:r>
      <w:r w:rsidR="00504045" w:rsidRPr="00930807">
        <w:rPr>
          <w:lang w:val="en-US"/>
        </w:rPr>
        <w:t>location</w:t>
      </w:r>
      <w:r>
        <w:rPr>
          <w:lang w:val="en-US"/>
        </w:rPr>
        <w:t xml:space="preserve"> </w:t>
      </w:r>
      <w:r w:rsidR="00257987">
        <w:rPr>
          <w:lang w:val="en-US"/>
        </w:rPr>
        <w:t>information where the dataset was collected.</w:t>
      </w:r>
    </w:p>
    <w:p w14:paraId="47B6BFA9" w14:textId="68E8BE45" w:rsidR="00751B27" w:rsidRDefault="00D01D5D" w:rsidP="00E63DF3">
      <w:pPr>
        <w:pStyle w:val="ListParagraph"/>
        <w:numPr>
          <w:ilvl w:val="1"/>
          <w:numId w:val="31"/>
        </w:numPr>
        <w:spacing w:line="360" w:lineRule="auto"/>
        <w:rPr>
          <w:lang w:val="en-US"/>
        </w:rPr>
      </w:pPr>
      <w:r w:rsidRPr="000B10BC">
        <w:rPr>
          <w:highlight w:val="green"/>
          <w:lang w:val="en-US"/>
          <w:rPrChange w:id="251" w:author="ALROY CHIANG" w:date="2023-02-22T10:05:00Z">
            <w:rPr>
              <w:lang w:val="en-US"/>
            </w:rPr>
          </w:rPrChange>
        </w:rPr>
        <w:t>The meta data</w:t>
      </w:r>
      <w:r>
        <w:rPr>
          <w:lang w:val="en-US"/>
        </w:rPr>
        <w:t xml:space="preserve"> file wi</w:t>
      </w:r>
      <w:r w:rsidR="00F74E4D">
        <w:rPr>
          <w:lang w:val="en-US"/>
        </w:rPr>
        <w:t>ll contain the</w:t>
      </w:r>
      <w:del w:id="252" w:author="ALROY CHIANG" w:date="2023-02-13T10:01:00Z">
        <w:r w:rsidR="00F74E4D" w:rsidDel="00DF5B10">
          <w:rPr>
            <w:lang w:val="en-US"/>
          </w:rPr>
          <w:delText xml:space="preserve"> </w:delText>
        </w:r>
      </w:del>
      <w:del w:id="253" w:author="ALROY CHIANG" w:date="2023-02-13T10:00:00Z">
        <w:r w:rsidR="00F74E4D" w:rsidDel="00DF5B10">
          <w:rPr>
            <w:lang w:val="en-US"/>
          </w:rPr>
          <w:delText>start date-time, end date-time, and</w:delText>
        </w:r>
      </w:del>
      <w:r w:rsidR="00F74E4D">
        <w:rPr>
          <w:lang w:val="en-US"/>
        </w:rPr>
        <w:t xml:space="preserve"> </w:t>
      </w:r>
      <w:commentRangeStart w:id="254"/>
      <w:r w:rsidR="00F74E4D">
        <w:rPr>
          <w:lang w:val="en-US"/>
        </w:rPr>
        <w:t xml:space="preserve">time resolution </w:t>
      </w:r>
      <w:commentRangeEnd w:id="254"/>
      <w:r w:rsidR="00FF06A1">
        <w:rPr>
          <w:rStyle w:val="CommentReference"/>
        </w:rPr>
        <w:commentReference w:id="254"/>
      </w:r>
      <w:r w:rsidR="00F74E4D">
        <w:rPr>
          <w:lang w:val="en-US"/>
        </w:rPr>
        <w:t xml:space="preserve">of </w:t>
      </w:r>
      <w:r w:rsidR="005C34AE">
        <w:rPr>
          <w:lang w:val="en-US"/>
        </w:rPr>
        <w:t xml:space="preserve">its associated </w:t>
      </w:r>
      <w:r w:rsidR="00680684" w:rsidRPr="00930807">
        <w:rPr>
          <w:lang w:val="en-US"/>
        </w:rPr>
        <w:t>data</w:t>
      </w:r>
      <w:r w:rsidR="005C34AE">
        <w:rPr>
          <w:lang w:val="en-US"/>
        </w:rPr>
        <w:t xml:space="preserve"> file.</w:t>
      </w:r>
    </w:p>
    <w:p w14:paraId="5338B543" w14:textId="1546BABD" w:rsidR="00823155" w:rsidRDefault="00823155" w:rsidP="00823155">
      <w:pPr>
        <w:pStyle w:val="ListParagraph"/>
        <w:numPr>
          <w:ilvl w:val="1"/>
          <w:numId w:val="31"/>
        </w:numPr>
        <w:spacing w:line="360" w:lineRule="auto"/>
        <w:rPr>
          <w:ins w:id="255" w:author="ALROY CHIANG" w:date="2023-02-07T15:54:00Z"/>
          <w:lang w:val="en-US"/>
        </w:rPr>
      </w:pPr>
      <w:r w:rsidRPr="00F61A40">
        <w:rPr>
          <w:highlight w:val="green"/>
          <w:lang w:val="en-US"/>
          <w:rPrChange w:id="256" w:author="ALROY CHIANG" w:date="2023-02-22T15:22:00Z">
            <w:rPr>
              <w:lang w:val="en-US"/>
            </w:rPr>
          </w:rPrChange>
        </w:rPr>
        <w:t>The meta data</w:t>
      </w:r>
      <w:r>
        <w:rPr>
          <w:lang w:val="en-US"/>
        </w:rPr>
        <w:t xml:space="preserve"> file will contain the </w:t>
      </w:r>
      <w:commentRangeStart w:id="257"/>
      <w:r>
        <w:rPr>
          <w:lang w:val="en-US"/>
        </w:rPr>
        <w:t xml:space="preserve">time gap statistics </w:t>
      </w:r>
      <w:commentRangeEnd w:id="257"/>
      <w:r w:rsidR="00FF06A1">
        <w:rPr>
          <w:rStyle w:val="CommentReference"/>
        </w:rPr>
        <w:commentReference w:id="257"/>
      </w:r>
      <w:r>
        <w:rPr>
          <w:lang w:val="en-US"/>
        </w:rPr>
        <w:t>of the dataset.</w:t>
      </w:r>
    </w:p>
    <w:p w14:paraId="5576A612" w14:textId="24A54E93" w:rsidR="00801D71" w:rsidRPr="00801D71" w:rsidRDefault="00801D71" w:rsidP="00801D71">
      <w:pPr>
        <w:pStyle w:val="ListParagraph"/>
        <w:numPr>
          <w:ilvl w:val="1"/>
          <w:numId w:val="31"/>
        </w:numPr>
        <w:spacing w:line="360" w:lineRule="auto"/>
        <w:rPr>
          <w:lang w:val="en-US"/>
        </w:rPr>
      </w:pPr>
      <w:ins w:id="258" w:author="ALROY CHIANG" w:date="2023-02-07T15:54:00Z">
        <w:r w:rsidRPr="0021407F">
          <w:rPr>
            <w:highlight w:val="green"/>
            <w:lang w:val="en-US"/>
            <w:rPrChange w:id="259" w:author="ALROY CHIANG" w:date="2023-02-22T15:59:00Z">
              <w:rPr>
                <w:lang w:val="en-US"/>
              </w:rPr>
            </w:rPrChange>
          </w:rPr>
          <w:t>The meta data</w:t>
        </w:r>
        <w:r>
          <w:rPr>
            <w:lang w:val="en-US"/>
          </w:rPr>
          <w:t xml:space="preserve"> file will contain the </w:t>
        </w:r>
        <w:commentRangeStart w:id="260"/>
        <w:r>
          <w:rPr>
            <w:lang w:val="en-US"/>
          </w:rPr>
          <w:t>time period</w:t>
        </w:r>
      </w:ins>
      <w:ins w:id="261" w:author="ALROY CHIANG" w:date="2023-02-07T15:58:00Z">
        <w:r w:rsidR="00552B2C">
          <w:rPr>
            <w:lang w:val="en-US"/>
          </w:rPr>
          <w:t xml:space="preserve">, </w:t>
        </w:r>
        <w:commentRangeStart w:id="262"/>
        <w:r w:rsidR="00552B2C" w:rsidRPr="00E856E2">
          <w:rPr>
            <w:highlight w:val="green"/>
            <w:lang w:val="en-US"/>
            <w:rPrChange w:id="263" w:author="ALROY CHIANG" w:date="2023-02-22T16:00:00Z">
              <w:rPr>
                <w:lang w:val="en-US"/>
              </w:rPr>
            </w:rPrChange>
          </w:rPr>
          <w:t>the start and the end time</w:t>
        </w:r>
      </w:ins>
      <w:ins w:id="264" w:author="ALROY CHIANG" w:date="2023-02-07T15:54:00Z">
        <w:r w:rsidRPr="00E856E2">
          <w:rPr>
            <w:highlight w:val="green"/>
            <w:lang w:val="en-US"/>
            <w:rPrChange w:id="265" w:author="ALROY CHIANG" w:date="2023-02-22T16:00:00Z">
              <w:rPr>
                <w:lang w:val="en-US"/>
              </w:rPr>
            </w:rPrChange>
          </w:rPr>
          <w:t xml:space="preserve"> </w:t>
        </w:r>
        <w:commentRangeEnd w:id="260"/>
        <w:r w:rsidR="004F79DC" w:rsidRPr="00E856E2">
          <w:rPr>
            <w:rStyle w:val="CommentReference"/>
            <w:highlight w:val="green"/>
            <w:rPrChange w:id="266" w:author="ALROY CHIANG" w:date="2023-02-22T16:00:00Z">
              <w:rPr>
                <w:rStyle w:val="CommentReference"/>
              </w:rPr>
            </w:rPrChange>
          </w:rPr>
          <w:commentReference w:id="260"/>
        </w:r>
      </w:ins>
      <w:commentRangeEnd w:id="262"/>
      <w:ins w:id="267" w:author="ALROY CHIANG" w:date="2023-02-22T15:49:00Z">
        <w:r w:rsidR="0021407F" w:rsidRPr="00E856E2">
          <w:rPr>
            <w:rStyle w:val="CommentReference"/>
            <w:highlight w:val="green"/>
            <w:rPrChange w:id="268" w:author="ALROY CHIANG" w:date="2023-02-22T16:00:00Z">
              <w:rPr>
                <w:rStyle w:val="CommentReference"/>
              </w:rPr>
            </w:rPrChange>
          </w:rPr>
          <w:commentReference w:id="262"/>
        </w:r>
      </w:ins>
      <w:ins w:id="269" w:author="ALROY CHIANG" w:date="2023-02-07T15:54:00Z">
        <w:r>
          <w:rPr>
            <w:lang w:val="en-US"/>
          </w:rPr>
          <w:t>of the dataset.</w:t>
        </w:r>
      </w:ins>
    </w:p>
    <w:p w14:paraId="4A1221EF" w14:textId="1DABF0BA" w:rsidR="00C941C8" w:rsidRDefault="005C34AE" w:rsidP="00E63DF3">
      <w:pPr>
        <w:pStyle w:val="ListParagraph"/>
        <w:numPr>
          <w:ilvl w:val="1"/>
          <w:numId w:val="31"/>
        </w:numPr>
        <w:spacing w:line="360" w:lineRule="auto"/>
        <w:rPr>
          <w:lang w:val="en-US"/>
        </w:rPr>
      </w:pPr>
      <w:r w:rsidRPr="00850A95">
        <w:rPr>
          <w:highlight w:val="green"/>
          <w:lang w:val="en-US"/>
          <w:rPrChange w:id="270" w:author="ALROY CHIANG" w:date="2023-02-13T10:01:00Z">
            <w:rPr>
              <w:lang w:val="en-US"/>
            </w:rPr>
          </w:rPrChange>
        </w:rPr>
        <w:t>The meta data</w:t>
      </w:r>
      <w:r>
        <w:rPr>
          <w:lang w:val="en-US"/>
        </w:rPr>
        <w:t xml:space="preserve"> file will contain the </w:t>
      </w:r>
      <w:commentRangeStart w:id="271"/>
      <w:r w:rsidR="00FC6904">
        <w:rPr>
          <w:lang w:val="en-US"/>
        </w:rPr>
        <w:t xml:space="preserve">reading </w:t>
      </w:r>
      <w:r>
        <w:rPr>
          <w:lang w:val="en-US"/>
        </w:rPr>
        <w:t>statistics</w:t>
      </w:r>
      <w:commentRangeEnd w:id="271"/>
      <w:r w:rsidR="00FF06A1">
        <w:rPr>
          <w:rStyle w:val="CommentReference"/>
        </w:rPr>
        <w:commentReference w:id="271"/>
      </w:r>
      <w:r>
        <w:rPr>
          <w:lang w:val="en-US"/>
        </w:rPr>
        <w:t xml:space="preserve"> of each column within the dataset.</w:t>
      </w:r>
    </w:p>
    <w:p w14:paraId="6BDF1EF5" w14:textId="362B03E2" w:rsidR="003870C8" w:rsidRPr="00930807" w:rsidRDefault="00FC6904" w:rsidP="007A697D">
      <w:pPr>
        <w:pStyle w:val="ListParagraph"/>
        <w:numPr>
          <w:ilvl w:val="1"/>
          <w:numId w:val="31"/>
        </w:numPr>
        <w:spacing w:line="360" w:lineRule="auto"/>
        <w:rPr>
          <w:lang w:val="en-US"/>
        </w:rPr>
      </w:pPr>
      <w:r w:rsidRPr="00850A95">
        <w:rPr>
          <w:highlight w:val="green"/>
          <w:lang w:val="en-US"/>
          <w:rPrChange w:id="272" w:author="ALROY CHIANG" w:date="2023-02-13T10:01:00Z">
            <w:rPr>
              <w:lang w:val="en-US"/>
            </w:rPr>
          </w:rPrChange>
        </w:rPr>
        <w:t>The meta data</w:t>
      </w:r>
      <w:r>
        <w:rPr>
          <w:lang w:val="en-US"/>
        </w:rPr>
        <w:t xml:space="preserve"> file will contain the missing values count of each column within the dataset.</w:t>
      </w:r>
    </w:p>
    <w:p w14:paraId="1B41AAD0" w14:textId="29AB94C0" w:rsidR="00BA3549" w:rsidRDefault="00F71D21" w:rsidP="008E07E7">
      <w:pPr>
        <w:pStyle w:val="ListParagraph"/>
        <w:numPr>
          <w:ilvl w:val="1"/>
          <w:numId w:val="31"/>
        </w:numPr>
        <w:spacing w:line="360" w:lineRule="auto"/>
        <w:ind w:left="851" w:hanging="491"/>
        <w:rPr>
          <w:ins w:id="273" w:author="ALROY CHIANG" w:date="2023-02-07T15:50:00Z"/>
          <w:lang w:val="en-US"/>
        </w:rPr>
      </w:pPr>
      <w:r w:rsidRPr="002E1D15">
        <w:rPr>
          <w:highlight w:val="green"/>
          <w:lang w:val="en-US"/>
          <w:rPrChange w:id="274" w:author="ALROY CHIANG" w:date="2023-02-12T23:22:00Z">
            <w:rPr>
              <w:lang w:val="en-US"/>
            </w:rPr>
          </w:rPrChange>
        </w:rPr>
        <w:t>The meta data file</w:t>
      </w:r>
      <w:r>
        <w:rPr>
          <w:lang w:val="en-US"/>
        </w:rPr>
        <w:t xml:space="preserve"> will contain the </w:t>
      </w:r>
      <w:commentRangeStart w:id="275"/>
      <w:r>
        <w:rPr>
          <w:lang w:val="en-US"/>
        </w:rPr>
        <w:t>outliers</w:t>
      </w:r>
      <w:commentRangeEnd w:id="275"/>
      <w:r w:rsidR="004F79DC">
        <w:rPr>
          <w:rStyle w:val="CommentReference"/>
        </w:rPr>
        <w:commentReference w:id="275"/>
      </w:r>
      <w:r>
        <w:rPr>
          <w:lang w:val="en-US"/>
        </w:rPr>
        <w:t xml:space="preserve"> count of each column within the dataset.</w:t>
      </w:r>
      <w:del w:id="276" w:author="ALROY CHIANG" w:date="2023-02-07T15:50:00Z">
        <w:r w:rsidR="0081444E" w:rsidRPr="00930807" w:rsidDel="00C56677">
          <w:rPr>
            <w:lang w:val="en-US"/>
          </w:rPr>
          <w:delText xml:space="preserve"> </w:delText>
        </w:r>
      </w:del>
    </w:p>
    <w:p w14:paraId="3676604B" w14:textId="2A2307F2" w:rsidR="00C56677" w:rsidRPr="008E07E7" w:rsidDel="00554D33" w:rsidRDefault="00C56677" w:rsidP="008E07E7">
      <w:pPr>
        <w:pStyle w:val="ListParagraph"/>
        <w:numPr>
          <w:ilvl w:val="1"/>
          <w:numId w:val="31"/>
        </w:numPr>
        <w:spacing w:line="360" w:lineRule="auto"/>
        <w:ind w:left="851" w:hanging="491"/>
        <w:rPr>
          <w:del w:id="277" w:author="ALROY CHIANG" w:date="2023-02-07T16:02:00Z"/>
          <w:lang w:val="en-US"/>
        </w:rPr>
      </w:pPr>
    </w:p>
    <w:p w14:paraId="3E6DB67E" w14:textId="77777777" w:rsidR="00BA3549" w:rsidRPr="00716ED7" w:rsidRDefault="00BA3549" w:rsidP="00716ED7">
      <w:pPr>
        <w:pStyle w:val="ListParagraph"/>
        <w:ind w:left="792"/>
        <w:rPr>
          <w:lang w:val="en-US"/>
        </w:rPr>
      </w:pPr>
    </w:p>
    <w:p w14:paraId="7D9DD5C9" w14:textId="5E81EB9E" w:rsidR="002B4EDF" w:rsidRDefault="008B042F" w:rsidP="00D37622">
      <w:pPr>
        <w:pStyle w:val="Heading2"/>
        <w:numPr>
          <w:ilvl w:val="0"/>
          <w:numId w:val="31"/>
        </w:numPr>
      </w:pPr>
      <w:bookmarkStart w:id="278" w:name="_Toc127519734"/>
      <w:r>
        <w:t xml:space="preserve">Publish </w:t>
      </w:r>
      <w:r w:rsidR="00401D37">
        <w:t>d</w:t>
      </w:r>
      <w:r>
        <w:t>ata</w:t>
      </w:r>
      <w:bookmarkEnd w:id="278"/>
    </w:p>
    <w:p w14:paraId="47BF2E9A" w14:textId="5897B580" w:rsidR="00D37622" w:rsidRPr="00D37622" w:rsidRDefault="00D37622" w:rsidP="00263DB8">
      <w:pPr>
        <w:pStyle w:val="ListParagraph"/>
        <w:numPr>
          <w:ilvl w:val="1"/>
          <w:numId w:val="31"/>
        </w:numPr>
        <w:spacing w:line="360" w:lineRule="auto"/>
        <w:rPr>
          <w:lang w:val="en-US"/>
        </w:rPr>
      </w:pPr>
      <w:r w:rsidRPr="00850A95">
        <w:rPr>
          <w:highlight w:val="green"/>
          <w:lang w:val="en-US"/>
          <w:rPrChange w:id="279" w:author="ALROY CHIANG" w:date="2023-02-13T10:02:00Z">
            <w:rPr>
              <w:lang w:val="en-US"/>
            </w:rPr>
          </w:rPrChange>
        </w:rPr>
        <w:t xml:space="preserve">Data </w:t>
      </w:r>
      <w:r w:rsidR="00263DB8" w:rsidRPr="00850A95">
        <w:rPr>
          <w:highlight w:val="green"/>
          <w:lang w:val="en-US"/>
          <w:rPrChange w:id="280" w:author="ALROY CHIANG" w:date="2023-02-13T10:02:00Z">
            <w:rPr>
              <w:lang w:val="en-US"/>
            </w:rPr>
          </w:rPrChange>
        </w:rPr>
        <w:t>pipeline</w:t>
      </w:r>
      <w:r w:rsidR="00263DB8" w:rsidRPr="00930807">
        <w:rPr>
          <w:lang w:val="en-US"/>
        </w:rPr>
        <w:t xml:space="preserve"> uses the output folder structure as shown in </w:t>
      </w:r>
      <w:r w:rsidR="00263DB8" w:rsidRPr="00C8365C">
        <w:rPr>
          <w:i/>
          <w:iCs/>
          <w:lang w:val="en-US"/>
        </w:rPr>
        <w:t xml:space="preserve">Figure </w:t>
      </w:r>
      <w:r w:rsidR="00C8365C" w:rsidRPr="00C8365C">
        <w:rPr>
          <w:i/>
          <w:iCs/>
          <w:lang w:val="en-US"/>
        </w:rPr>
        <w:t>3</w:t>
      </w:r>
      <w:r w:rsidR="00263DB8" w:rsidRPr="00930807">
        <w:rPr>
          <w:lang w:val="en-US"/>
        </w:rPr>
        <w:t xml:space="preserve"> to allow a systematic approach to locate a file of interest.  Data files will be placed into their respective folders according to location and the year in which the data is collected.</w:t>
      </w:r>
    </w:p>
    <w:p w14:paraId="1915BCE7" w14:textId="77777777" w:rsidR="00546BCE" w:rsidRDefault="002B4EDF" w:rsidP="00263DB8">
      <w:pPr>
        <w:keepNext/>
        <w:spacing w:line="360" w:lineRule="auto"/>
        <w:ind w:left="0"/>
      </w:pPr>
      <w:r>
        <w:rPr>
          <w:noProof/>
          <w:lang w:val="en-US"/>
        </w:rPr>
        <w:lastRenderedPageBreak/>
        <mc:AlternateContent>
          <mc:Choice Requires="wpc">
            <w:drawing>
              <wp:inline distT="0" distB="0" distL="0" distR="0" wp14:anchorId="6226F7E4" wp14:editId="61CC1592">
                <wp:extent cx="5731510" cy="3056793"/>
                <wp:effectExtent l="38100" t="38100" r="97790" b="86995"/>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a:effectLst>
                          <a:outerShdw blurRad="50800" dist="38100" dir="2700000" algn="tl" rotWithShape="0">
                            <a:prstClr val="black">
                              <a:alpha val="40000"/>
                            </a:prstClr>
                          </a:outerShdw>
                        </a:effectLst>
                      </wpc:bg>
                      <wpc:whole/>
                      <wpg:wgp>
                        <wpg:cNvPr id="141" name="Group 141"/>
                        <wpg:cNvGrpSpPr/>
                        <wpg:grpSpPr>
                          <a:xfrm>
                            <a:off x="494978" y="261700"/>
                            <a:ext cx="4735678" cy="2560631"/>
                            <a:chOff x="548499" y="132758"/>
                            <a:chExt cx="4090514" cy="2391342"/>
                          </a:xfrm>
                        </wpg:grpSpPr>
                        <wps:wsp>
                          <wps:cNvPr id="62" name="Connector: Elbow 62"/>
                          <wps:cNvCnPr>
                            <a:stCxn id="64" idx="2"/>
                            <a:endCxn id="97" idx="0"/>
                          </wps:cNvCnPr>
                          <wps:spPr>
                            <a:xfrm rot="5400000">
                              <a:off x="2794437" y="229580"/>
                              <a:ext cx="301817" cy="927488"/>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grpSp>
                          <wpg:cNvPr id="63" name="Group 63"/>
                          <wpg:cNvGrpSpPr/>
                          <wpg:grpSpPr>
                            <a:xfrm>
                              <a:off x="3244306" y="132758"/>
                              <a:ext cx="329565" cy="409667"/>
                              <a:chOff x="2135553" y="269239"/>
                              <a:chExt cx="329565" cy="409667"/>
                            </a:xfrm>
                          </wpg:grpSpPr>
                          <wps:wsp>
                            <wps:cNvPr id="64" name="Text Box 3"/>
                            <wps:cNvSpPr txBox="1"/>
                            <wps:spPr>
                              <a:xfrm>
                                <a:off x="2135553" y="540476"/>
                                <a:ext cx="329565" cy="138430"/>
                              </a:xfrm>
                              <a:prstGeom prst="rect">
                                <a:avLst/>
                              </a:prstGeom>
                              <a:solidFill>
                                <a:schemeClr val="lt1"/>
                              </a:solidFill>
                              <a:ln w="6350">
                                <a:noFill/>
                              </a:ln>
                            </wps:spPr>
                            <wps:txbx>
                              <w:txbxContent>
                                <w:p w14:paraId="6746969F" w14:textId="141EA554" w:rsidR="002B4EDF" w:rsidRPr="00E66E9F" w:rsidRDefault="002B4EDF" w:rsidP="002B4EDF">
                                  <w:pPr>
                                    <w:spacing w:after="0" w:line="256" w:lineRule="auto"/>
                                    <w:ind w:left="0"/>
                                    <w:rPr>
                                      <w:rFonts w:ascii="Calibri" w:eastAsia="Calibri" w:hAnsi="Calibri"/>
                                      <w:sz w:val="16"/>
                                      <w:szCs w:val="16"/>
                                      <w:lang w:val="en-US"/>
                                    </w:rPr>
                                  </w:pPr>
                                  <w:r>
                                    <w:rPr>
                                      <w:rFonts w:ascii="Calibri" w:eastAsia="Calibri" w:hAnsi="Calibri"/>
                                      <w:sz w:val="16"/>
                                      <w:szCs w:val="16"/>
                                      <w:lang w:val="en-US"/>
                                    </w:rPr>
                                    <w:t>cleaned</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65" name="Graphic 65" descr="Open folder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135553" y="269239"/>
                                <a:ext cx="311933" cy="311933"/>
                              </a:xfrm>
                              <a:prstGeom prst="rect">
                                <a:avLst/>
                              </a:prstGeom>
                            </pic:spPr>
                          </pic:pic>
                        </wpg:grpSp>
                        <wps:wsp>
                          <wps:cNvPr id="96" name="Text Box 3"/>
                          <wps:cNvSpPr txBox="1"/>
                          <wps:spPr>
                            <a:xfrm>
                              <a:off x="2203788" y="1100308"/>
                              <a:ext cx="557530" cy="137795"/>
                            </a:xfrm>
                            <a:prstGeom prst="rect">
                              <a:avLst/>
                            </a:prstGeom>
                            <a:solidFill>
                              <a:schemeClr val="lt1"/>
                            </a:solidFill>
                            <a:ln w="6350">
                              <a:noFill/>
                            </a:ln>
                          </wps:spPr>
                          <wps:txbx>
                            <w:txbxContent>
                              <w:p w14:paraId="1A0D2FCD" w14:textId="46DFCDA4" w:rsidR="002B4EDF" w:rsidRDefault="00570A0F" w:rsidP="002B4EDF">
                                <w:pPr>
                                  <w:spacing w:after="0" w:line="254" w:lineRule="auto"/>
                                  <w:ind w:left="0"/>
                                  <w:rPr>
                                    <w:rFonts w:ascii="Calibri" w:eastAsia="Calibri" w:hAnsi="Calibri"/>
                                    <w:sz w:val="16"/>
                                    <w:szCs w:val="16"/>
                                    <w:lang w:val="en-US"/>
                                  </w:rPr>
                                </w:pPr>
                                <w:r>
                                  <w:rPr>
                                    <w:rFonts w:ascii="Calibri" w:eastAsia="Calibri" w:hAnsi="Calibri"/>
                                    <w:sz w:val="16"/>
                                    <w:szCs w:val="16"/>
                                    <w:lang w:val="en-US"/>
                                  </w:rPr>
                                  <w:t>p</w:t>
                                </w:r>
                                <w:r w:rsidR="00BB0BBE">
                                  <w:rPr>
                                    <w:rFonts w:ascii="Calibri" w:eastAsia="Calibri" w:hAnsi="Calibri"/>
                                    <w:sz w:val="16"/>
                                    <w:szCs w:val="16"/>
                                    <w:lang w:val="en-US"/>
                                  </w:rPr>
                                  <w:t>ostal code 1</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97" name="Graphic 30" descr="Open folder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325708" y="844248"/>
                              <a:ext cx="311785" cy="311785"/>
                            </a:xfrm>
                            <a:prstGeom prst="rect">
                              <a:avLst/>
                            </a:prstGeom>
                          </pic:spPr>
                        </pic:pic>
                        <pic:pic xmlns:pic="http://schemas.openxmlformats.org/drawingml/2006/picture">
                          <pic:nvPicPr>
                            <pic:cNvPr id="99" name="Graphic 30" descr="Open folder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203403" y="843811"/>
                              <a:ext cx="311785" cy="311785"/>
                            </a:xfrm>
                            <a:prstGeom prst="rect">
                              <a:avLst/>
                            </a:prstGeom>
                          </pic:spPr>
                        </pic:pic>
                        <wps:wsp>
                          <wps:cNvPr id="100" name="Text Box 3"/>
                          <wps:cNvSpPr txBox="1"/>
                          <wps:spPr>
                            <a:xfrm>
                              <a:off x="4079578" y="1099594"/>
                              <a:ext cx="559435" cy="136525"/>
                            </a:xfrm>
                            <a:prstGeom prst="rect">
                              <a:avLst/>
                            </a:prstGeom>
                            <a:solidFill>
                              <a:schemeClr val="lt1"/>
                            </a:solidFill>
                            <a:ln w="6350">
                              <a:noFill/>
                            </a:ln>
                          </wps:spPr>
                          <wps:txbx>
                            <w:txbxContent>
                              <w:p w14:paraId="5AD3C12E" w14:textId="27780327" w:rsidR="00570A0F" w:rsidRDefault="00570A0F" w:rsidP="002B4EDF">
                                <w:pPr>
                                  <w:spacing w:after="0" w:line="252" w:lineRule="auto"/>
                                  <w:ind w:left="0"/>
                                  <w:rPr>
                                    <w:rFonts w:ascii="Calibri" w:eastAsia="Calibri" w:hAnsi="Calibri"/>
                                    <w:sz w:val="16"/>
                                    <w:szCs w:val="16"/>
                                    <w:lang w:val="en-US"/>
                                  </w:rPr>
                                </w:pPr>
                                <w:r>
                                  <w:rPr>
                                    <w:rFonts w:ascii="Calibri" w:eastAsia="Calibri" w:hAnsi="Calibri"/>
                                    <w:sz w:val="16"/>
                                    <w:szCs w:val="16"/>
                                    <w:lang w:val="en-US"/>
                                  </w:rPr>
                                  <w:t>postal code 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Connector: Elbow 101"/>
                          <wps:cNvCnPr>
                            <a:stCxn id="64" idx="2"/>
                            <a:endCxn id="99" idx="0"/>
                          </wps:cNvCnPr>
                          <wps:spPr>
                            <a:xfrm rot="16200000" flipH="1">
                              <a:off x="3733499" y="218014"/>
                              <a:ext cx="301386" cy="950207"/>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g:grpSp>
                          <wpg:cNvPr id="116" name="Group 116"/>
                          <wpg:cNvGrpSpPr/>
                          <wpg:grpSpPr>
                            <a:xfrm>
                              <a:off x="1623216" y="1472393"/>
                              <a:ext cx="311785" cy="397760"/>
                              <a:chOff x="1422442" y="1478471"/>
                              <a:chExt cx="311785" cy="397760"/>
                            </a:xfrm>
                          </wpg:grpSpPr>
                          <wps:wsp>
                            <wps:cNvPr id="103" name="Text Box 3"/>
                            <wps:cNvSpPr txBox="1"/>
                            <wps:spPr>
                              <a:xfrm>
                                <a:off x="1462945" y="1739706"/>
                                <a:ext cx="212725" cy="136525"/>
                              </a:xfrm>
                              <a:prstGeom prst="rect">
                                <a:avLst/>
                              </a:prstGeom>
                              <a:solidFill>
                                <a:schemeClr val="lt1"/>
                              </a:solidFill>
                              <a:ln w="6350">
                                <a:noFill/>
                              </a:ln>
                            </wps:spPr>
                            <wps:txbx>
                              <w:txbxContent>
                                <w:p w14:paraId="2CA9A4AB" w14:textId="329B1499" w:rsidR="002B4EDF" w:rsidRDefault="00600508" w:rsidP="002B4EDF">
                                  <w:pPr>
                                    <w:spacing w:after="0" w:line="252" w:lineRule="auto"/>
                                    <w:ind w:left="0"/>
                                    <w:rPr>
                                      <w:rFonts w:ascii="Calibri" w:eastAsia="Calibri" w:hAnsi="Calibri"/>
                                      <w:sz w:val="16"/>
                                      <w:szCs w:val="16"/>
                                      <w:lang w:val="en-US"/>
                                    </w:rPr>
                                  </w:pPr>
                                  <w:r>
                                    <w:rPr>
                                      <w:rFonts w:ascii="Calibri" w:eastAsia="Calibri" w:hAnsi="Calibri"/>
                                      <w:sz w:val="16"/>
                                      <w:szCs w:val="16"/>
                                      <w:lang w:val="en-US"/>
                                    </w:rPr>
                                    <w:t>2022</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104" name="Graphic 30" descr="Open folder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422442" y="1478471"/>
                                <a:ext cx="311785" cy="311785"/>
                              </a:xfrm>
                              <a:prstGeom prst="rect">
                                <a:avLst/>
                              </a:prstGeom>
                            </pic:spPr>
                          </pic:pic>
                        </wpg:grpSp>
                        <wpg:grpSp>
                          <wpg:cNvPr id="115" name="Group 115"/>
                          <wpg:cNvGrpSpPr/>
                          <wpg:grpSpPr>
                            <a:xfrm>
                              <a:off x="2169055" y="1472418"/>
                              <a:ext cx="311785" cy="403813"/>
                              <a:chOff x="1943054" y="1472418"/>
                              <a:chExt cx="311785" cy="403813"/>
                            </a:xfrm>
                          </wpg:grpSpPr>
                          <wps:wsp>
                            <wps:cNvPr id="106" name="Text Box 3"/>
                            <wps:cNvSpPr txBox="1"/>
                            <wps:spPr>
                              <a:xfrm>
                                <a:off x="1989503" y="1739706"/>
                                <a:ext cx="212725" cy="136525"/>
                              </a:xfrm>
                              <a:prstGeom prst="rect">
                                <a:avLst/>
                              </a:prstGeom>
                              <a:solidFill>
                                <a:schemeClr val="lt1"/>
                              </a:solidFill>
                              <a:ln w="6350">
                                <a:noFill/>
                              </a:ln>
                            </wps:spPr>
                            <wps:txbx>
                              <w:txbxContent>
                                <w:p w14:paraId="550EFA16" w14:textId="34D54D5C" w:rsidR="002B4EDF" w:rsidRDefault="00600508" w:rsidP="002B4EDF">
                                  <w:pPr>
                                    <w:spacing w:after="0" w:line="252" w:lineRule="auto"/>
                                    <w:ind w:left="0"/>
                                    <w:rPr>
                                      <w:rFonts w:ascii="Calibri" w:eastAsia="Calibri" w:hAnsi="Calibri"/>
                                      <w:sz w:val="16"/>
                                      <w:szCs w:val="16"/>
                                      <w:lang w:val="en-US"/>
                                    </w:rPr>
                                  </w:pPr>
                                  <w:r>
                                    <w:rPr>
                                      <w:rFonts w:ascii="Calibri" w:eastAsia="Calibri" w:hAnsi="Calibri"/>
                                      <w:sz w:val="16"/>
                                      <w:szCs w:val="16"/>
                                      <w:lang w:val="en-US"/>
                                    </w:rPr>
                                    <w:t>2023</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107" name="Graphic 30" descr="Open folder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943054" y="1472418"/>
                                <a:ext cx="311785" cy="311785"/>
                              </a:xfrm>
                              <a:prstGeom prst="rect">
                                <a:avLst/>
                              </a:prstGeom>
                            </pic:spPr>
                          </pic:pic>
                        </wpg:grpSp>
                        <wps:wsp>
                          <wps:cNvPr id="111" name="Connector: Elbow 111"/>
                          <wps:cNvCnPr>
                            <a:stCxn id="96" idx="2"/>
                            <a:endCxn id="104" idx="0"/>
                          </wps:cNvCnPr>
                          <wps:spPr>
                            <a:xfrm rot="5400000">
                              <a:off x="2013686" y="1003526"/>
                              <a:ext cx="234290" cy="70344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17" name="Text Box 3"/>
                          <wps:cNvSpPr txBox="1">
                            <a:spLocks noChangeArrowheads="1"/>
                          </wps:cNvSpPr>
                          <wps:spPr bwMode="auto">
                            <a:xfrm>
                              <a:off x="3316110" y="875708"/>
                              <a:ext cx="194309" cy="309879"/>
                            </a:xfrm>
                            <a:prstGeom prst="rect">
                              <a:avLst/>
                            </a:prstGeom>
                            <a:solidFill>
                              <a:srgbClr val="FFFFFF"/>
                            </a:solidFill>
                            <a:ln w="9525">
                              <a:noFill/>
                              <a:miter lim="800000"/>
                              <a:headEnd/>
                              <a:tailEnd/>
                            </a:ln>
                          </wps:spPr>
                          <wps:txbx>
                            <w:txbxContent>
                              <w:p w14:paraId="0FF2E861" w14:textId="77777777" w:rsidR="00570A0F" w:rsidRPr="00570A0F" w:rsidRDefault="00570A0F" w:rsidP="00570A0F">
                                <w:pPr>
                                  <w:spacing w:line="256" w:lineRule="auto"/>
                                  <w:ind w:left="0"/>
                                  <w:rPr>
                                    <w:rFonts w:ascii="Calibri" w:eastAsia="Calibri" w:hAnsi="Calibri"/>
                                    <w:sz w:val="24"/>
                                    <w:szCs w:val="24"/>
                                    <w:lang w:val="en-US"/>
                                  </w:rPr>
                                </w:pPr>
                                <w:r w:rsidRPr="00570A0F">
                                  <w:rPr>
                                    <w:rFonts w:ascii="Calibri" w:eastAsia="Calibri" w:hAnsi="Calibri"/>
                                    <w:sz w:val="24"/>
                                    <w:szCs w:val="24"/>
                                    <w:lang w:val="en-US"/>
                                  </w:rPr>
                                  <w:t>. . .</w:t>
                                </w:r>
                              </w:p>
                            </w:txbxContent>
                          </wps:txbx>
                          <wps:bodyPr rot="0" vert="horz" wrap="square" lIns="0" tIns="0" rIns="0" bIns="0" anchor="ctr" anchorCtr="0">
                            <a:noAutofit/>
                          </wps:bodyPr>
                        </wps:wsp>
                        <wps:wsp>
                          <wps:cNvPr id="118" name="Straight Connector 118"/>
                          <wps:cNvCnPr>
                            <a:stCxn id="107" idx="0"/>
                          </wps:cNvCnPr>
                          <wps:spPr>
                            <a:xfrm flipV="1">
                              <a:off x="2324948" y="1356691"/>
                              <a:ext cx="949" cy="115701"/>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Text Box 3"/>
                          <wps:cNvSpPr txBox="1">
                            <a:spLocks noChangeArrowheads="1"/>
                          </wps:cNvSpPr>
                          <wps:spPr bwMode="auto">
                            <a:xfrm>
                              <a:off x="2673996" y="1504618"/>
                              <a:ext cx="179069" cy="291464"/>
                            </a:xfrm>
                            <a:prstGeom prst="rect">
                              <a:avLst/>
                            </a:prstGeom>
                            <a:solidFill>
                              <a:srgbClr val="FFFFFF"/>
                            </a:solidFill>
                            <a:ln w="9525">
                              <a:noFill/>
                              <a:miter lim="800000"/>
                              <a:headEnd/>
                              <a:tailEnd/>
                            </a:ln>
                          </wps:spPr>
                          <wps:txbx>
                            <w:txbxContent>
                              <w:p w14:paraId="1EF1F0F9" w14:textId="77777777" w:rsidR="006B7951" w:rsidRDefault="006B7951" w:rsidP="006B7951">
                                <w:pPr>
                                  <w:spacing w:line="254" w:lineRule="auto"/>
                                  <w:ind w:left="0"/>
                                  <w:rPr>
                                    <w:rFonts w:ascii="Calibri" w:eastAsia="Calibri" w:hAnsi="Calibri"/>
                                    <w:sz w:val="24"/>
                                    <w:szCs w:val="24"/>
                                    <w:lang w:val="en-US"/>
                                  </w:rPr>
                                </w:pPr>
                                <w:r>
                                  <w:rPr>
                                    <w:rFonts w:ascii="Calibri" w:eastAsia="Calibri" w:hAnsi="Calibri"/>
                                    <w:lang w:val="en-US"/>
                                  </w:rPr>
                                  <w:t>. . .</w:t>
                                </w:r>
                              </w:p>
                            </w:txbxContent>
                          </wps:txbx>
                          <wps:bodyPr rot="0" vert="horz" wrap="square" lIns="0" tIns="0" rIns="0" bIns="0" anchor="ctr" anchorCtr="0">
                            <a:noAutofit/>
                          </wps:bodyPr>
                        </wps:wsp>
                        <wpg:grpSp>
                          <wpg:cNvPr id="129" name="Group 129"/>
                          <wpg:cNvGrpSpPr/>
                          <wpg:grpSpPr>
                            <a:xfrm>
                              <a:off x="829425" y="2149438"/>
                              <a:ext cx="527050" cy="374662"/>
                              <a:chOff x="829425" y="2149438"/>
                              <a:chExt cx="527050" cy="374662"/>
                            </a:xfrm>
                          </wpg:grpSpPr>
                          <pic:pic xmlns:pic="http://schemas.openxmlformats.org/drawingml/2006/picture">
                            <pic:nvPicPr>
                              <pic:cNvPr id="120" name="Graphic 120" descr="Table outline"/>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974573" y="2149438"/>
                                <a:ext cx="237696" cy="237696"/>
                              </a:xfrm>
                              <a:prstGeom prst="rect">
                                <a:avLst/>
                              </a:prstGeom>
                            </pic:spPr>
                          </pic:pic>
                          <wps:wsp>
                            <wps:cNvPr id="124" name="Text Box 3"/>
                            <wps:cNvSpPr txBox="1"/>
                            <wps:spPr>
                              <a:xfrm>
                                <a:off x="829425" y="2387575"/>
                                <a:ext cx="527050" cy="136525"/>
                              </a:xfrm>
                              <a:prstGeom prst="rect">
                                <a:avLst/>
                              </a:prstGeom>
                              <a:solidFill>
                                <a:schemeClr val="lt1"/>
                              </a:solidFill>
                              <a:ln w="6350">
                                <a:noFill/>
                              </a:ln>
                            </wps:spPr>
                            <wps:txbx>
                              <w:txbxContent>
                                <w:p w14:paraId="324B92FB" w14:textId="0509F90C" w:rsidR="003B0325" w:rsidRDefault="00026A63" w:rsidP="00026A63">
                                  <w:pPr>
                                    <w:spacing w:after="0" w:line="252" w:lineRule="auto"/>
                                    <w:ind w:left="0"/>
                                    <w:rPr>
                                      <w:rFonts w:ascii="Calibri" w:eastAsia="Calibri" w:hAnsi="Calibri"/>
                                      <w:sz w:val="16"/>
                                      <w:szCs w:val="16"/>
                                      <w:lang w:val="en-US"/>
                                    </w:rPr>
                                  </w:pPr>
                                  <w:r>
                                    <w:rPr>
                                      <w:rFonts w:ascii="Calibri" w:eastAsia="Calibri" w:hAnsi="Calibri"/>
                                      <w:sz w:val="16"/>
                                      <w:szCs w:val="16"/>
                                      <w:lang w:val="en-US"/>
                                    </w:rPr>
                                    <w:t>oct_</w:t>
                                  </w:r>
                                  <w:r w:rsidR="003B0325">
                                    <w:rPr>
                                      <w:rFonts w:ascii="Calibri" w:eastAsia="Calibri" w:hAnsi="Calibri"/>
                                      <w:sz w:val="16"/>
                                      <w:szCs w:val="16"/>
                                      <w:lang w:val="en-US"/>
                                    </w:rPr>
                                    <w:t>data.csv</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33" name="Group 133"/>
                          <wpg:cNvGrpSpPr/>
                          <wpg:grpSpPr>
                            <a:xfrm>
                              <a:off x="2371982" y="2149476"/>
                              <a:ext cx="549275" cy="374225"/>
                              <a:chOff x="2497486" y="2149476"/>
                              <a:chExt cx="549275" cy="374225"/>
                            </a:xfrm>
                          </wpg:grpSpPr>
                          <wps:wsp>
                            <wps:cNvPr id="126" name="Text Box 3"/>
                            <wps:cNvSpPr txBox="1"/>
                            <wps:spPr>
                              <a:xfrm>
                                <a:off x="2497486" y="2387176"/>
                                <a:ext cx="549275" cy="136525"/>
                              </a:xfrm>
                              <a:prstGeom prst="rect">
                                <a:avLst/>
                              </a:prstGeom>
                              <a:solidFill>
                                <a:schemeClr val="lt1"/>
                              </a:solidFill>
                              <a:ln w="6350">
                                <a:noFill/>
                              </a:ln>
                            </wps:spPr>
                            <wps:txbx>
                              <w:txbxContent>
                                <w:p w14:paraId="2669626D" w14:textId="51D4CEA6" w:rsidR="0094300F" w:rsidRDefault="0094300F" w:rsidP="0094300F">
                                  <w:pPr>
                                    <w:spacing w:after="0" w:line="252" w:lineRule="auto"/>
                                    <w:ind w:left="0"/>
                                    <w:rPr>
                                      <w:rFonts w:ascii="Calibri" w:eastAsia="Calibri" w:hAnsi="Calibri"/>
                                      <w:sz w:val="16"/>
                                      <w:szCs w:val="16"/>
                                      <w:lang w:val="en-US"/>
                                    </w:rPr>
                                  </w:pPr>
                                  <w:r>
                                    <w:rPr>
                                      <w:rFonts w:ascii="Calibri" w:eastAsia="Calibri" w:hAnsi="Calibri"/>
                                      <w:sz w:val="16"/>
                                      <w:szCs w:val="16"/>
                                      <w:lang w:val="en-US"/>
                                    </w:rPr>
                                    <w:t>nov_data.csv</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128" name="Graphic 120" descr="Table outline"/>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654274" y="2149476"/>
                                <a:ext cx="237490" cy="237490"/>
                              </a:xfrm>
                              <a:prstGeom prst="rect">
                                <a:avLst/>
                              </a:prstGeom>
                            </pic:spPr>
                          </pic:pic>
                        </wpg:grpSp>
                        <wpg:grpSp>
                          <wpg:cNvPr id="123" name="Group 123"/>
                          <wpg:cNvGrpSpPr/>
                          <wpg:grpSpPr>
                            <a:xfrm>
                              <a:off x="1518145" y="2130823"/>
                              <a:ext cx="539750" cy="392878"/>
                              <a:chOff x="1591605" y="2131222"/>
                              <a:chExt cx="539750" cy="392878"/>
                            </a:xfrm>
                          </wpg:grpSpPr>
                          <wps:wsp>
                            <wps:cNvPr id="125" name="Text Box 3"/>
                            <wps:cNvSpPr txBox="1"/>
                            <wps:spPr>
                              <a:xfrm>
                                <a:off x="1591605" y="2387575"/>
                                <a:ext cx="539750" cy="136525"/>
                              </a:xfrm>
                              <a:prstGeom prst="rect">
                                <a:avLst/>
                              </a:prstGeom>
                              <a:solidFill>
                                <a:schemeClr val="lt1"/>
                              </a:solidFill>
                              <a:ln w="6350">
                                <a:noFill/>
                              </a:ln>
                            </wps:spPr>
                            <wps:txbx>
                              <w:txbxContent>
                                <w:p w14:paraId="19E5A436" w14:textId="354D69B5" w:rsidR="0094300F" w:rsidRDefault="0094300F" w:rsidP="0094300F">
                                  <w:pPr>
                                    <w:spacing w:after="0" w:line="252" w:lineRule="auto"/>
                                    <w:ind w:left="0"/>
                                    <w:rPr>
                                      <w:rFonts w:ascii="Calibri" w:eastAsia="Calibri" w:hAnsi="Calibri"/>
                                      <w:sz w:val="16"/>
                                      <w:szCs w:val="16"/>
                                      <w:lang w:val="en-US"/>
                                    </w:rPr>
                                  </w:pPr>
                                  <w:r>
                                    <w:rPr>
                                      <w:rFonts w:ascii="Calibri" w:eastAsia="Calibri" w:hAnsi="Calibri"/>
                                      <w:sz w:val="16"/>
                                      <w:szCs w:val="16"/>
                                      <w:lang w:val="en-US"/>
                                    </w:rPr>
                                    <w:t>oct_meta.txt</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122" name="Graphic 122" descr="Document outline"/>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1747127" y="2131222"/>
                                <a:ext cx="228937" cy="228937"/>
                              </a:xfrm>
                              <a:prstGeom prst="rect">
                                <a:avLst/>
                              </a:prstGeom>
                            </pic:spPr>
                          </pic:pic>
                        </wpg:grpSp>
                        <wpg:grpSp>
                          <wpg:cNvPr id="134" name="Group 134"/>
                          <wpg:cNvGrpSpPr/>
                          <wpg:grpSpPr>
                            <a:xfrm>
                              <a:off x="3031662" y="2149441"/>
                              <a:ext cx="561975" cy="365300"/>
                              <a:chOff x="3188540" y="2158541"/>
                              <a:chExt cx="561975" cy="365300"/>
                            </a:xfrm>
                          </wpg:grpSpPr>
                          <wps:wsp>
                            <wps:cNvPr id="127" name="Text Box 3"/>
                            <wps:cNvSpPr txBox="1"/>
                            <wps:spPr>
                              <a:xfrm>
                                <a:off x="3188540" y="2387316"/>
                                <a:ext cx="561975" cy="136525"/>
                              </a:xfrm>
                              <a:prstGeom prst="rect">
                                <a:avLst/>
                              </a:prstGeom>
                              <a:solidFill>
                                <a:schemeClr val="lt1"/>
                              </a:solidFill>
                              <a:ln w="6350">
                                <a:noFill/>
                              </a:ln>
                            </wps:spPr>
                            <wps:txbx>
                              <w:txbxContent>
                                <w:p w14:paraId="1D520434" w14:textId="636268C8" w:rsidR="0094300F" w:rsidRDefault="0094300F" w:rsidP="0094300F">
                                  <w:pPr>
                                    <w:spacing w:after="0" w:line="252" w:lineRule="auto"/>
                                    <w:ind w:left="0"/>
                                    <w:rPr>
                                      <w:rFonts w:ascii="Calibri" w:eastAsia="Calibri" w:hAnsi="Calibri"/>
                                      <w:sz w:val="16"/>
                                      <w:szCs w:val="16"/>
                                      <w:lang w:val="en-US"/>
                                    </w:rPr>
                                  </w:pPr>
                                  <w:r>
                                    <w:rPr>
                                      <w:rFonts w:ascii="Calibri" w:eastAsia="Calibri" w:hAnsi="Calibri"/>
                                      <w:sz w:val="16"/>
                                      <w:szCs w:val="16"/>
                                      <w:lang w:val="en-US"/>
                                    </w:rPr>
                                    <w:t>nov_meta.</w:t>
                                  </w:r>
                                  <w:r w:rsidR="006C2398">
                                    <w:rPr>
                                      <w:rFonts w:ascii="Calibri" w:eastAsia="Calibri" w:hAnsi="Calibri"/>
                                      <w:sz w:val="16"/>
                                      <w:szCs w:val="16"/>
                                      <w:lang w:val="en-US"/>
                                    </w:rPr>
                                    <w:t>txt</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130" name="Graphic 122" descr="Document outline"/>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3355679" y="2158541"/>
                                <a:ext cx="228600" cy="228600"/>
                              </a:xfrm>
                              <a:prstGeom prst="rect">
                                <a:avLst/>
                              </a:prstGeom>
                            </pic:spPr>
                          </pic:pic>
                        </wpg:grpSp>
                        <wps:wsp>
                          <wps:cNvPr id="135" name="Connector: Elbow 135"/>
                          <wps:cNvCnPr>
                            <a:stCxn id="106" idx="2"/>
                            <a:endCxn id="120" idx="0"/>
                          </wps:cNvCnPr>
                          <wps:spPr>
                            <a:xfrm rot="5400000">
                              <a:off x="1571024" y="1398595"/>
                              <a:ext cx="273240" cy="1228446"/>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a:stCxn id="122" idx="0"/>
                          </wps:cNvCnPr>
                          <wps:spPr>
                            <a:xfrm flipV="1">
                              <a:off x="1788136" y="2019300"/>
                              <a:ext cx="0" cy="111523"/>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a:stCxn id="128" idx="0"/>
                          </wps:cNvCnPr>
                          <wps:spPr>
                            <a:xfrm flipV="1">
                              <a:off x="2647515" y="2019264"/>
                              <a:ext cx="0" cy="130173"/>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Connector: Elbow 138"/>
                          <wps:cNvCnPr>
                            <a:stCxn id="106" idx="2"/>
                            <a:endCxn id="130" idx="0"/>
                          </wps:cNvCnPr>
                          <wps:spPr>
                            <a:xfrm rot="16200000" flipH="1">
                              <a:off x="2680879" y="1517219"/>
                              <a:ext cx="273210" cy="99123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39" name="Text Box 3"/>
                          <wps:cNvSpPr txBox="1">
                            <a:spLocks noChangeArrowheads="1"/>
                          </wps:cNvSpPr>
                          <wps:spPr bwMode="auto">
                            <a:xfrm>
                              <a:off x="548499" y="2108571"/>
                              <a:ext cx="179069" cy="188594"/>
                            </a:xfrm>
                            <a:prstGeom prst="rect">
                              <a:avLst/>
                            </a:prstGeom>
                            <a:solidFill>
                              <a:srgbClr val="FFFFFF"/>
                            </a:solidFill>
                            <a:ln w="9525">
                              <a:noFill/>
                              <a:miter lim="800000"/>
                              <a:headEnd/>
                              <a:tailEnd/>
                            </a:ln>
                          </wps:spPr>
                          <wps:txbx>
                            <w:txbxContent>
                              <w:p w14:paraId="0A479C3B" w14:textId="77777777" w:rsidR="00AC5275" w:rsidRDefault="00AC5275" w:rsidP="00AC5275">
                                <w:pPr>
                                  <w:spacing w:after="0" w:line="252" w:lineRule="auto"/>
                                  <w:ind w:left="0"/>
                                  <w:rPr>
                                    <w:rFonts w:ascii="Calibri" w:eastAsia="Calibri" w:hAnsi="Calibri"/>
                                    <w:lang w:val="en-US"/>
                                  </w:rPr>
                                </w:pPr>
                                <w:r>
                                  <w:rPr>
                                    <w:rFonts w:ascii="Calibri" w:eastAsia="Calibri" w:hAnsi="Calibri"/>
                                    <w:lang w:val="en-US"/>
                                  </w:rPr>
                                  <w:t>. . .</w:t>
                                </w:r>
                              </w:p>
                            </w:txbxContent>
                          </wps:txbx>
                          <wps:bodyPr rot="0" vert="horz" wrap="square" lIns="0" tIns="0" rIns="0" bIns="0" anchor="ctr" anchorCtr="0">
                            <a:noAutofit/>
                          </wps:bodyPr>
                        </wps:wsp>
                        <wps:wsp>
                          <wps:cNvPr id="140" name="Text Box 3"/>
                          <wps:cNvSpPr txBox="1">
                            <a:spLocks noChangeArrowheads="1"/>
                          </wps:cNvSpPr>
                          <wps:spPr bwMode="auto">
                            <a:xfrm>
                              <a:off x="3627143" y="2123462"/>
                              <a:ext cx="179069" cy="188594"/>
                            </a:xfrm>
                            <a:prstGeom prst="rect">
                              <a:avLst/>
                            </a:prstGeom>
                            <a:solidFill>
                              <a:srgbClr val="FFFFFF"/>
                            </a:solidFill>
                            <a:ln w="9525">
                              <a:noFill/>
                              <a:miter lim="800000"/>
                              <a:headEnd/>
                              <a:tailEnd/>
                            </a:ln>
                          </wps:spPr>
                          <wps:txbx>
                            <w:txbxContent>
                              <w:p w14:paraId="6206503A" w14:textId="77777777" w:rsidR="00AC5275" w:rsidRDefault="00AC5275" w:rsidP="00AC5275">
                                <w:pPr>
                                  <w:spacing w:after="0" w:line="252" w:lineRule="auto"/>
                                  <w:ind w:left="0"/>
                                  <w:rPr>
                                    <w:rFonts w:ascii="Calibri" w:eastAsia="Calibri" w:hAnsi="Calibri"/>
                                    <w:lang w:val="en-US"/>
                                  </w:rPr>
                                </w:pPr>
                                <w:r>
                                  <w:rPr>
                                    <w:rFonts w:ascii="Calibri" w:eastAsia="Calibri" w:hAnsi="Calibri"/>
                                    <w:lang w:val="en-US"/>
                                  </w:rPr>
                                  <w:t>. . .</w:t>
                                </w:r>
                              </w:p>
                            </w:txbxContent>
                          </wps:txbx>
                          <wps:bodyPr rot="0" vert="horz" wrap="square" lIns="0" tIns="0" rIns="0" bIns="0" anchor="ctr" anchorCtr="0">
                            <a:noAutofit/>
                          </wps:bodyPr>
                        </wps:wsp>
                      </wpg:wgp>
                    </wpc:wpc>
                  </a:graphicData>
                </a:graphic>
              </wp:inline>
            </w:drawing>
          </mc:Choice>
          <mc:Fallback>
            <w:pict>
              <v:group w14:anchorId="6226F7E4" id="Canvas 114" o:spid="_x0000_s1053" editas="canvas" style="width:451.3pt;height:240.7pt;mso-position-horizontal-relative:char;mso-position-vertical-relative:line" coordsize="57315,3056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mxbe5N0q23tTRmMtFFl29qbpFtta2/KYKSNKtvW3iTdalt7UwYjbVTZtvYm6Vbb2psy&#10;GGmjyra1N0m32tbelMFIG1W2rb1JutW29qYMRtqosm3tTdKttrU3ZTDSRpVta2+SbrWtvSm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bFt7k3Srbe1NGYy0&#10;UWXb2pukW21rb8pgpI0q29beJN1qW3tTBiNtVNm29ibpVtvamzIYaaPKtrU3Sbfa1t6UwUgbVbat&#10;vUm61bb2pgxG2qiybe1N0q22tTdlMNJGlW1rb5Juta29KY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psW3uTdKtt7U0ZjLRRZdvam6RbbWtvymCkjSrb1t4k&#10;3Wpbe1MGI21U2bb2JulW29qbMhhpo8q2tTdJt9rW3pTBSBtVtq29SbrVtvamDEbaqLJt7U3Srba1&#10;N2Uw0kaVbWtvkm61rb0p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mxbe5N0q23tTRmMtFFl29qbpFtta2/KYKSNKtvW3iTdalt7UwYjbVTZtvYm6Vbb2psy&#10;GGmjyra1N0m32tbelMFIG1W2rb1JutW29qYMRtqosm3tTdKttrU3ZTDSRpVta2+SbrWtvSm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bFt7k3Srbe1NGYy0&#10;UWXb2pukW21rb8pgpI0q29beJN1qW3tTBiNtVNm29ibpVtvamzIYaaPKtrU3Sbfa1t6UwUgbVbat&#10;vUm61bb2pgxG2qiybe1N0q22tTdlMNJGlW1rb5Juta29KY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">
                <v:shape id="_x0000_s1054" type="#_x0000_t75" style="position:absolute;width:57315;height:30562;visibility:visible;mso-wrap-style:square" filled="t">
                  <v:fill o:detectmouseclick="t"/>
                  <v:shadow on="t" color="black" opacity="26214f" origin="-.5,-.5" offset=".74836mm,.74836mm"/>
                  <v:path o:connecttype="none"/>
                </v:shape>
                <v:group id="Group 141" o:spid="_x0000_s1055" style="position:absolute;left:4949;top:2617;width:47357;height:25606" coordorigin="5484,1327" coordsize="40905,2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Connector: Elbow 62" o:spid="_x0000_s1056" type="#_x0000_t34" style="position:absolute;left:27944;top:2296;width:3018;height:92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" strokecolor="black [3200]" strokeweight=".5pt"/>
                  <v:group id="Group 63" o:spid="_x0000_s1057" style="position:absolute;left:32443;top:1327;width:3295;height:4097" coordorigin="21355,2692" coordsize="3295,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Text Box 3" o:spid="_x0000_s1058" type="#_x0000_t202" style="position:absolute;left:21355;top:5404;width:3296;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" fillcolor="white [3201]" stroked="f" strokeweight=".5pt">
                      <v:textbox inset="0,0,0,0">
                        <w:txbxContent>
                          <w:p w14:paraId="6746969F" w14:textId="141EA554" w:rsidR="002B4EDF" w:rsidRPr="00E66E9F" w:rsidRDefault="002B4EDF" w:rsidP="002B4EDF">
                            <w:pPr>
                              <w:spacing w:after="0" w:line="256" w:lineRule="auto"/>
                              <w:ind w:left="0"/>
                              <w:rPr>
                                <w:rFonts w:ascii="Calibri" w:eastAsia="Calibri" w:hAnsi="Calibri"/>
                                <w:sz w:val="16"/>
                                <w:szCs w:val="16"/>
                                <w:lang w:val="en-US"/>
                              </w:rPr>
                            </w:pPr>
                            <w:r>
                              <w:rPr>
                                <w:rFonts w:ascii="Calibri" w:eastAsia="Calibri" w:hAnsi="Calibri"/>
                                <w:sz w:val="16"/>
                                <w:szCs w:val="16"/>
                                <w:lang w:val="en-US"/>
                              </w:rPr>
                              <w:t>cleaned</w:t>
                            </w:r>
                          </w:p>
                        </w:txbxContent>
                      </v:textbox>
                    </v:shape>
                    <v:shape id="Graphic 65" o:spid="_x0000_s1059" type="#_x0000_t75" alt="Open folder with solid fill" style="position:absolute;left:21355;top:2692;width:3119;height: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">
                      <v:imagedata r:id="rId11" o:title="Open folder with solid fill"/>
                    </v:shape>
                  </v:group>
                  <v:shape id="Text Box 3" o:spid="_x0000_s1060" type="#_x0000_t202" style="position:absolute;left:22037;top:11003;width:5576;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" fillcolor="white [3201]" stroked="f" strokeweight=".5pt">
                    <v:textbox inset="0,0,0,0">
                      <w:txbxContent>
                        <w:p w14:paraId="1A0D2FCD" w14:textId="46DFCDA4" w:rsidR="002B4EDF" w:rsidRDefault="00570A0F" w:rsidP="002B4EDF">
                          <w:pPr>
                            <w:spacing w:after="0" w:line="254" w:lineRule="auto"/>
                            <w:ind w:left="0"/>
                            <w:rPr>
                              <w:rFonts w:ascii="Calibri" w:eastAsia="Calibri" w:hAnsi="Calibri"/>
                              <w:sz w:val="16"/>
                              <w:szCs w:val="16"/>
                              <w:lang w:val="en-US"/>
                            </w:rPr>
                          </w:pPr>
                          <w:r>
                            <w:rPr>
                              <w:rFonts w:ascii="Calibri" w:eastAsia="Calibri" w:hAnsi="Calibri"/>
                              <w:sz w:val="16"/>
                              <w:szCs w:val="16"/>
                              <w:lang w:val="en-US"/>
                            </w:rPr>
                            <w:t>p</w:t>
                          </w:r>
                          <w:r w:rsidR="00BB0BBE">
                            <w:rPr>
                              <w:rFonts w:ascii="Calibri" w:eastAsia="Calibri" w:hAnsi="Calibri"/>
                              <w:sz w:val="16"/>
                              <w:szCs w:val="16"/>
                              <w:lang w:val="en-US"/>
                            </w:rPr>
                            <w:t>ostal code 1</w:t>
                          </w:r>
                        </w:p>
                      </w:txbxContent>
                    </v:textbox>
                  </v:shape>
                  <v:shape id="Graphic 30" o:spid="_x0000_s1061" type="#_x0000_t75" alt="Open folder with solid fill" style="position:absolute;left:23257;top:8442;width:3117;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">
                    <v:imagedata r:id="rId11" o:title="Open folder with solid fill"/>
                  </v:shape>
                  <v:shape id="Graphic 30" o:spid="_x0000_s1062" type="#_x0000_t75" alt="Open folder with solid fill" style="position:absolute;left:42034;top:8438;width:3117;height:3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">
                    <v:imagedata r:id="rId11" o:title="Open folder with solid fill"/>
                  </v:shape>
                  <v:shape id="Text Box 3" o:spid="_x0000_s1063" type="#_x0000_t202" style="position:absolute;left:40795;top:10995;width:5595;height: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" fillcolor="white [3201]" stroked="f" strokeweight=".5pt">
                    <v:textbox inset="0,0,0,0">
                      <w:txbxContent>
                        <w:p w14:paraId="5AD3C12E" w14:textId="27780327" w:rsidR="00570A0F" w:rsidRDefault="00570A0F" w:rsidP="002B4EDF">
                          <w:pPr>
                            <w:spacing w:after="0" w:line="252" w:lineRule="auto"/>
                            <w:ind w:left="0"/>
                            <w:rPr>
                              <w:rFonts w:ascii="Calibri" w:eastAsia="Calibri" w:hAnsi="Calibri"/>
                              <w:sz w:val="16"/>
                              <w:szCs w:val="16"/>
                              <w:lang w:val="en-US"/>
                            </w:rPr>
                          </w:pPr>
                          <w:r>
                            <w:rPr>
                              <w:rFonts w:ascii="Calibri" w:eastAsia="Calibri" w:hAnsi="Calibri"/>
                              <w:sz w:val="16"/>
                              <w:szCs w:val="16"/>
                              <w:lang w:val="en-US"/>
                            </w:rPr>
                            <w:t>postal code n</w:t>
                          </w:r>
                        </w:p>
                      </w:txbxContent>
                    </v:textbox>
                  </v:shape>
                  <v:shape id="Connector: Elbow 101" o:spid="_x0000_s1064" type="#_x0000_t34" style="position:absolute;left:37334;top:2180;width:3014;height:9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" strokecolor="black [3200]" strokeweight=".5pt"/>
                  <v:group id="Group 116" o:spid="_x0000_s1065" style="position:absolute;left:16232;top:14723;width:3118;height:3978" coordorigin="14224,14784" coordsize="3117,3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Text Box 3" o:spid="_x0000_s1066" type="#_x0000_t202" style="position:absolute;left:14629;top:17397;width:2127;height:1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" fillcolor="white [3201]" stroked="f" strokeweight=".5pt">
                      <v:textbox inset="0,0,0,0">
                        <w:txbxContent>
                          <w:p w14:paraId="2CA9A4AB" w14:textId="329B1499" w:rsidR="002B4EDF" w:rsidRDefault="00600508" w:rsidP="002B4EDF">
                            <w:pPr>
                              <w:spacing w:after="0" w:line="252" w:lineRule="auto"/>
                              <w:ind w:left="0"/>
                              <w:rPr>
                                <w:rFonts w:ascii="Calibri" w:eastAsia="Calibri" w:hAnsi="Calibri"/>
                                <w:sz w:val="16"/>
                                <w:szCs w:val="16"/>
                                <w:lang w:val="en-US"/>
                              </w:rPr>
                            </w:pPr>
                            <w:r>
                              <w:rPr>
                                <w:rFonts w:ascii="Calibri" w:eastAsia="Calibri" w:hAnsi="Calibri"/>
                                <w:sz w:val="16"/>
                                <w:szCs w:val="16"/>
                                <w:lang w:val="en-US"/>
                              </w:rPr>
                              <w:t>2022</w:t>
                            </w:r>
                          </w:p>
                        </w:txbxContent>
                      </v:textbox>
                    </v:shape>
                    <v:shape id="Graphic 30" o:spid="_x0000_s1067" type="#_x0000_t75" alt="Open folder with solid fill" style="position:absolute;left:14224;top:14784;width:3118;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">
                      <v:imagedata r:id="rId11" o:title="Open folder with solid fill"/>
                    </v:shape>
                  </v:group>
                  <v:group id="Group 115" o:spid="_x0000_s1068" style="position:absolute;left:21690;top:14724;width:3118;height:4038" coordorigin="19430,14724" coordsize="3117,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Text Box 3" o:spid="_x0000_s1069" type="#_x0000_t202" style="position:absolute;left:19895;top:17397;width:2127;height:1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" fillcolor="white [3201]" stroked="f" strokeweight=".5pt">
                      <v:textbox inset="0,0,0,0">
                        <w:txbxContent>
                          <w:p w14:paraId="550EFA16" w14:textId="34D54D5C" w:rsidR="002B4EDF" w:rsidRDefault="00600508" w:rsidP="002B4EDF">
                            <w:pPr>
                              <w:spacing w:after="0" w:line="252" w:lineRule="auto"/>
                              <w:ind w:left="0"/>
                              <w:rPr>
                                <w:rFonts w:ascii="Calibri" w:eastAsia="Calibri" w:hAnsi="Calibri"/>
                                <w:sz w:val="16"/>
                                <w:szCs w:val="16"/>
                                <w:lang w:val="en-US"/>
                              </w:rPr>
                            </w:pPr>
                            <w:r>
                              <w:rPr>
                                <w:rFonts w:ascii="Calibri" w:eastAsia="Calibri" w:hAnsi="Calibri"/>
                                <w:sz w:val="16"/>
                                <w:szCs w:val="16"/>
                                <w:lang w:val="en-US"/>
                              </w:rPr>
                              <w:t>2023</w:t>
                            </w:r>
                          </w:p>
                        </w:txbxContent>
                      </v:textbox>
                    </v:shape>
                    <v:shape id="Graphic 30" o:spid="_x0000_s1070" type="#_x0000_t75" alt="Open folder with solid fill" style="position:absolute;left:19430;top:14724;width:3118;height:3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">
                      <v:imagedata r:id="rId11" o:title="Open folder with solid fill"/>
                    </v:shape>
                  </v:group>
                  <v:shape id="Connector: Elbow 111" o:spid="_x0000_s1071" type="#_x0000_t34" style="position:absolute;left:20137;top:10035;width:2342;height:70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" strokecolor="black [3200]" strokeweight=".5pt"/>
                  <v:shape id="Text Box 3" o:spid="_x0000_s1072" type="#_x0000_t202" style="position:absolute;left:33161;top:8757;width:1943;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" stroked="f">
                    <v:textbox inset="0,0,0,0">
                      <w:txbxContent>
                        <w:p w14:paraId="0FF2E861" w14:textId="77777777" w:rsidR="00570A0F" w:rsidRPr="00570A0F" w:rsidRDefault="00570A0F" w:rsidP="00570A0F">
                          <w:pPr>
                            <w:spacing w:line="256" w:lineRule="auto"/>
                            <w:ind w:left="0"/>
                            <w:rPr>
                              <w:rFonts w:ascii="Calibri" w:eastAsia="Calibri" w:hAnsi="Calibri"/>
                              <w:sz w:val="24"/>
                              <w:szCs w:val="24"/>
                              <w:lang w:val="en-US"/>
                            </w:rPr>
                          </w:pPr>
                          <w:r w:rsidRPr="00570A0F">
                            <w:rPr>
                              <w:rFonts w:ascii="Calibri" w:eastAsia="Calibri" w:hAnsi="Calibri"/>
                              <w:sz w:val="24"/>
                              <w:szCs w:val="24"/>
                              <w:lang w:val="en-US"/>
                            </w:rPr>
                            <w:t>. . .</w:t>
                          </w:r>
                        </w:p>
                      </w:txbxContent>
                    </v:textbox>
                  </v:shape>
                  <v:line id="Straight Connector 118" o:spid="_x0000_s1073" style="position:absolute;flip:y;visibility:visible;mso-wrap-style:square" from="23249,13566" to="23258,14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" strokecolor="black [3200]" strokeweight=".5pt">
                    <v:stroke joinstyle="miter"/>
                  </v:line>
                  <v:shape id="Text Box 3" o:spid="_x0000_s1074" type="#_x0000_t202" style="position:absolute;left:26739;top:15046;width:1791;height:2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" stroked="f">
                    <v:textbox inset="0,0,0,0">
                      <w:txbxContent>
                        <w:p w14:paraId="1EF1F0F9" w14:textId="77777777" w:rsidR="006B7951" w:rsidRDefault="006B7951" w:rsidP="006B7951">
                          <w:pPr>
                            <w:spacing w:line="254" w:lineRule="auto"/>
                            <w:ind w:left="0"/>
                            <w:rPr>
                              <w:rFonts w:ascii="Calibri" w:eastAsia="Calibri" w:hAnsi="Calibri"/>
                              <w:sz w:val="24"/>
                              <w:szCs w:val="24"/>
                              <w:lang w:val="en-US"/>
                            </w:rPr>
                          </w:pPr>
                          <w:r>
                            <w:rPr>
                              <w:rFonts w:ascii="Calibri" w:eastAsia="Calibri" w:hAnsi="Calibri"/>
                              <w:lang w:val="en-US"/>
                            </w:rPr>
                            <w:t>. . .</w:t>
                          </w:r>
                        </w:p>
                      </w:txbxContent>
                    </v:textbox>
                  </v:shape>
                  <v:group id="Group 129" o:spid="_x0000_s1075" style="position:absolute;left:8294;top:21494;width:5270;height:3747" coordorigin="8294,21494" coordsize="527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Graphic 120" o:spid="_x0000_s1076" type="#_x0000_t75" alt="Table outline" style="position:absolute;left:9745;top:21494;width:2377;height: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">
                      <v:imagedata r:id="rId20" o:title="Table outline"/>
                    </v:shape>
                    <v:shape id="Text Box 3" o:spid="_x0000_s1077" type="#_x0000_t202" style="position:absolute;left:8294;top:23875;width:5270;height: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" fillcolor="white [3201]" stroked="f" strokeweight=".5pt">
                      <v:textbox inset="0,0,0,0">
                        <w:txbxContent>
                          <w:p w14:paraId="324B92FB" w14:textId="0509F90C" w:rsidR="003B0325" w:rsidRDefault="00026A63" w:rsidP="00026A63">
                            <w:pPr>
                              <w:spacing w:after="0" w:line="252" w:lineRule="auto"/>
                              <w:ind w:left="0"/>
                              <w:rPr>
                                <w:rFonts w:ascii="Calibri" w:eastAsia="Calibri" w:hAnsi="Calibri"/>
                                <w:sz w:val="16"/>
                                <w:szCs w:val="16"/>
                                <w:lang w:val="en-US"/>
                              </w:rPr>
                            </w:pPr>
                            <w:r>
                              <w:rPr>
                                <w:rFonts w:ascii="Calibri" w:eastAsia="Calibri" w:hAnsi="Calibri"/>
                                <w:sz w:val="16"/>
                                <w:szCs w:val="16"/>
                                <w:lang w:val="en-US"/>
                              </w:rPr>
                              <w:t>oct_</w:t>
                            </w:r>
                            <w:r w:rsidR="003B0325">
                              <w:rPr>
                                <w:rFonts w:ascii="Calibri" w:eastAsia="Calibri" w:hAnsi="Calibri"/>
                                <w:sz w:val="16"/>
                                <w:szCs w:val="16"/>
                                <w:lang w:val="en-US"/>
                              </w:rPr>
                              <w:t>data.csv</w:t>
                            </w:r>
                          </w:p>
                        </w:txbxContent>
                      </v:textbox>
                    </v:shape>
                  </v:group>
                  <v:group id="Group 133" o:spid="_x0000_s1078" style="position:absolute;left:23719;top:21494;width:5493;height:3743" coordorigin="24974,21494" coordsize="5492,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3" o:spid="_x0000_s1079" type="#_x0000_t202" style="position:absolute;left:24974;top:23871;width:5493;height: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" fillcolor="white [3201]" stroked="f" strokeweight=".5pt">
                      <v:textbox inset="0,0,0,0">
                        <w:txbxContent>
                          <w:p w14:paraId="2669626D" w14:textId="51D4CEA6" w:rsidR="0094300F" w:rsidRDefault="0094300F" w:rsidP="0094300F">
                            <w:pPr>
                              <w:spacing w:after="0" w:line="252" w:lineRule="auto"/>
                              <w:ind w:left="0"/>
                              <w:rPr>
                                <w:rFonts w:ascii="Calibri" w:eastAsia="Calibri" w:hAnsi="Calibri"/>
                                <w:sz w:val="16"/>
                                <w:szCs w:val="16"/>
                                <w:lang w:val="en-US"/>
                              </w:rPr>
                            </w:pPr>
                            <w:r>
                              <w:rPr>
                                <w:rFonts w:ascii="Calibri" w:eastAsia="Calibri" w:hAnsi="Calibri"/>
                                <w:sz w:val="16"/>
                                <w:szCs w:val="16"/>
                                <w:lang w:val="en-US"/>
                              </w:rPr>
                              <w:t>nov_data.csv</w:t>
                            </w:r>
                          </w:p>
                        </w:txbxContent>
                      </v:textbox>
                    </v:shape>
                    <v:shape id="Graphic 120" o:spid="_x0000_s1080" type="#_x0000_t75" alt="Table outline" style="position:absolute;left:26542;top:21494;width:2375;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">
                      <v:imagedata r:id="rId20" o:title="Table outline"/>
                    </v:shape>
                  </v:group>
                  <v:group id="Group 123" o:spid="_x0000_s1081" style="position:absolute;left:15181;top:21308;width:5397;height:3929" coordorigin="15916,21312" coordsize="5397,3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3" o:spid="_x0000_s1082" type="#_x0000_t202" style="position:absolute;left:15916;top:23875;width:5397;height:1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" fillcolor="white [3201]" stroked="f" strokeweight=".5pt">
                      <v:textbox inset="0,0,0,0">
                        <w:txbxContent>
                          <w:p w14:paraId="19E5A436" w14:textId="354D69B5" w:rsidR="0094300F" w:rsidRDefault="0094300F" w:rsidP="0094300F">
                            <w:pPr>
                              <w:spacing w:after="0" w:line="252" w:lineRule="auto"/>
                              <w:ind w:left="0"/>
                              <w:rPr>
                                <w:rFonts w:ascii="Calibri" w:eastAsia="Calibri" w:hAnsi="Calibri"/>
                                <w:sz w:val="16"/>
                                <w:szCs w:val="16"/>
                                <w:lang w:val="en-US"/>
                              </w:rPr>
                            </w:pPr>
                            <w:r>
                              <w:rPr>
                                <w:rFonts w:ascii="Calibri" w:eastAsia="Calibri" w:hAnsi="Calibri"/>
                                <w:sz w:val="16"/>
                                <w:szCs w:val="16"/>
                                <w:lang w:val="en-US"/>
                              </w:rPr>
                              <w:t>oct_meta.txt</w:t>
                            </w:r>
                          </w:p>
                        </w:txbxContent>
                      </v:textbox>
                    </v:shape>
                    <v:shape id="Graphic 122" o:spid="_x0000_s1083" type="#_x0000_t75" alt="Document outline" style="position:absolute;left:17471;top:21312;width:2289;height: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">
                      <v:imagedata r:id="rId21" o:title="Document outline"/>
                    </v:shape>
                  </v:group>
                  <v:group id="Group 134" o:spid="_x0000_s1084" style="position:absolute;left:30316;top:21494;width:5620;height:3653" coordorigin="31885,21585" coordsize="5619,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Text Box 3" o:spid="_x0000_s1085" type="#_x0000_t202" style="position:absolute;left:31885;top:23873;width:5620;height:1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" fillcolor="white [3201]" stroked="f" strokeweight=".5pt">
                      <v:textbox inset="0,0,0,0">
                        <w:txbxContent>
                          <w:p w14:paraId="1D520434" w14:textId="636268C8" w:rsidR="0094300F" w:rsidRDefault="0094300F" w:rsidP="0094300F">
                            <w:pPr>
                              <w:spacing w:after="0" w:line="252" w:lineRule="auto"/>
                              <w:ind w:left="0"/>
                              <w:rPr>
                                <w:rFonts w:ascii="Calibri" w:eastAsia="Calibri" w:hAnsi="Calibri"/>
                                <w:sz w:val="16"/>
                                <w:szCs w:val="16"/>
                                <w:lang w:val="en-US"/>
                              </w:rPr>
                            </w:pPr>
                            <w:r>
                              <w:rPr>
                                <w:rFonts w:ascii="Calibri" w:eastAsia="Calibri" w:hAnsi="Calibri"/>
                                <w:sz w:val="16"/>
                                <w:szCs w:val="16"/>
                                <w:lang w:val="en-US"/>
                              </w:rPr>
                              <w:t>nov_meta.</w:t>
                            </w:r>
                            <w:r w:rsidR="006C2398">
                              <w:rPr>
                                <w:rFonts w:ascii="Calibri" w:eastAsia="Calibri" w:hAnsi="Calibri"/>
                                <w:sz w:val="16"/>
                                <w:szCs w:val="16"/>
                                <w:lang w:val="en-US"/>
                              </w:rPr>
                              <w:t>txt</w:t>
                            </w:r>
                          </w:p>
                        </w:txbxContent>
                      </v:textbox>
                    </v:shape>
                    <v:shape id="Graphic 122" o:spid="_x0000_s1086" type="#_x0000_t75" alt="Document outline" style="position:absolute;left:33556;top:21585;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">
                      <v:imagedata r:id="rId21" o:title="Document outline"/>
                    </v:shape>
                  </v:group>
                  <v:shape id="Connector: Elbow 135" o:spid="_x0000_s1087" type="#_x0000_t34" style="position:absolute;left:15709;top:13986;width:2733;height:122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" strokecolor="black [3200]" strokeweight=".5pt"/>
                  <v:line id="Straight Connector 136" o:spid="_x0000_s1088" style="position:absolute;flip:y;visibility:visible;mso-wrap-style:square" from="17881,20193" to="17881,2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" strokecolor="black [3200]" strokeweight=".5pt">
                    <v:stroke joinstyle="miter"/>
                  </v:line>
                  <v:line id="Straight Connector 137" o:spid="_x0000_s1089" style="position:absolute;flip:y;visibility:visible;mso-wrap-style:square" from="26475,20192" to="26475,2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UhwAAAANwAAAAPAAAAZHJzL2Rvd25yZXYueG1sRE/JasMw&#10;EL0X8g9iArk1clKy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HEzVIcAAAADcAAAADwAAAAAA&#10;AAAAAAAAAAAHAgAAZHJzL2Rvd25yZXYueG1sUEsFBgAAAAADAAMAtwAAAPQCAAAAAA==&#10;" strokecolor="black [3200]" strokeweight=".5pt">
                    <v:stroke joinstyle="miter"/>
                  </v:line>
                  <v:shape id="Connector: Elbow 138" o:spid="_x0000_s1090" type="#_x0000_t34" style="position:absolute;left:26809;top:15171;width:2732;height:99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" strokecolor="black [3200]" strokeweight=".5pt"/>
                  <v:shape id="Text Box 3" o:spid="_x0000_s1091" type="#_x0000_t202" style="position:absolute;left:5484;top:21085;width:1791;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" stroked="f">
                    <v:textbox inset="0,0,0,0">
                      <w:txbxContent>
                        <w:p w14:paraId="0A479C3B" w14:textId="77777777" w:rsidR="00AC5275" w:rsidRDefault="00AC5275" w:rsidP="00AC5275">
                          <w:pPr>
                            <w:spacing w:after="0" w:line="252" w:lineRule="auto"/>
                            <w:ind w:left="0"/>
                            <w:rPr>
                              <w:rFonts w:ascii="Calibri" w:eastAsia="Calibri" w:hAnsi="Calibri"/>
                              <w:lang w:val="en-US"/>
                            </w:rPr>
                          </w:pPr>
                          <w:r>
                            <w:rPr>
                              <w:rFonts w:ascii="Calibri" w:eastAsia="Calibri" w:hAnsi="Calibri"/>
                              <w:lang w:val="en-US"/>
                            </w:rPr>
                            <w:t>. . .</w:t>
                          </w:r>
                        </w:p>
                      </w:txbxContent>
                    </v:textbox>
                  </v:shape>
                  <v:shape id="Text Box 3" o:spid="_x0000_s1092" type="#_x0000_t202" style="position:absolute;left:36271;top:21234;width:1791;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" stroked="f">
                    <v:textbox inset="0,0,0,0">
                      <w:txbxContent>
                        <w:p w14:paraId="6206503A" w14:textId="77777777" w:rsidR="00AC5275" w:rsidRDefault="00AC5275" w:rsidP="00AC5275">
                          <w:pPr>
                            <w:spacing w:after="0" w:line="252" w:lineRule="auto"/>
                            <w:ind w:left="0"/>
                            <w:rPr>
                              <w:rFonts w:ascii="Calibri" w:eastAsia="Calibri" w:hAnsi="Calibri"/>
                              <w:lang w:val="en-US"/>
                            </w:rPr>
                          </w:pPr>
                          <w:r>
                            <w:rPr>
                              <w:rFonts w:ascii="Calibri" w:eastAsia="Calibri" w:hAnsi="Calibri"/>
                              <w:lang w:val="en-US"/>
                            </w:rPr>
                            <w:t>. . .</w:t>
                          </w:r>
                        </w:p>
                      </w:txbxContent>
                    </v:textbox>
                  </v:shape>
                </v:group>
                <w10:anchorlock/>
              </v:group>
            </w:pict>
          </mc:Fallback>
        </mc:AlternateContent>
      </w:r>
    </w:p>
    <w:p w14:paraId="35B40D7D" w14:textId="441FDFEF" w:rsidR="007D0B78" w:rsidRPr="008B71BC" w:rsidRDefault="00546BCE" w:rsidP="00263DB8">
      <w:pPr>
        <w:pStyle w:val="Caption"/>
        <w:spacing w:line="360" w:lineRule="auto"/>
        <w:jc w:val="center"/>
      </w:pPr>
      <w:r>
        <w:t xml:space="preserve">Figure </w:t>
      </w:r>
      <w:fldSimple w:instr=" SEQ Figure \* ARABIC ">
        <w:r w:rsidR="00340D60">
          <w:rPr>
            <w:noProof/>
          </w:rPr>
          <w:t>3</w:t>
        </w:r>
      </w:fldSimple>
      <w:r>
        <w:t xml:space="preserve"> </w:t>
      </w:r>
      <w:r w:rsidR="00EC4E6B">
        <w:t>Output f</w:t>
      </w:r>
      <w:r w:rsidR="00FE3CF3">
        <w:t>older</w:t>
      </w:r>
      <w:r>
        <w:t xml:space="preserve"> structure </w:t>
      </w:r>
      <w:r w:rsidR="00EC4E6B">
        <w:t xml:space="preserve">for </w:t>
      </w:r>
      <w:r w:rsidR="008B71BC">
        <w:t>processed data files</w:t>
      </w:r>
      <w:r>
        <w:t>.</w:t>
      </w:r>
    </w:p>
    <w:p w14:paraId="51180553" w14:textId="6EED54D4" w:rsidR="000E2EFF" w:rsidRDefault="00781490" w:rsidP="00263DB8">
      <w:pPr>
        <w:pStyle w:val="ListParagraph"/>
        <w:numPr>
          <w:ilvl w:val="1"/>
          <w:numId w:val="31"/>
        </w:numPr>
        <w:spacing w:line="360" w:lineRule="auto"/>
        <w:rPr>
          <w:lang w:val="en-US"/>
        </w:rPr>
      </w:pPr>
      <w:commentRangeStart w:id="281"/>
      <w:r w:rsidRPr="00D20E8E">
        <w:rPr>
          <w:lang w:val="en-US"/>
        </w:rPr>
        <w:t xml:space="preserve">Each data file </w:t>
      </w:r>
      <w:r w:rsidR="00023E05" w:rsidRPr="00D20E8E">
        <w:rPr>
          <w:lang w:val="en-US"/>
        </w:rPr>
        <w:t>will contain</w:t>
      </w:r>
      <w:r w:rsidR="00263DB8" w:rsidRPr="00D20E8E">
        <w:rPr>
          <w:lang w:val="en-US"/>
        </w:rPr>
        <w:t xml:space="preserve"> only</w:t>
      </w:r>
      <w:r w:rsidR="00023E05" w:rsidRPr="00D20E8E">
        <w:rPr>
          <w:lang w:val="en-US"/>
        </w:rPr>
        <w:t xml:space="preserve"> </w:t>
      </w:r>
      <w:commentRangeEnd w:id="281"/>
      <w:r w:rsidR="00C9209B" w:rsidRPr="00D20E8E">
        <w:rPr>
          <w:rStyle w:val="CommentReference"/>
        </w:rPr>
        <w:commentReference w:id="281"/>
      </w:r>
      <w:r w:rsidR="00023E05" w:rsidRPr="00263DB8">
        <w:rPr>
          <w:lang w:val="en-US"/>
        </w:rPr>
        <w:t>data collected in a same calendar month.</w:t>
      </w:r>
    </w:p>
    <w:p w14:paraId="2BA6ACFF" w14:textId="5770899C" w:rsidR="00263DB8" w:rsidRDefault="00263DB8" w:rsidP="00263DB8">
      <w:pPr>
        <w:pStyle w:val="ListParagraph"/>
        <w:numPr>
          <w:ilvl w:val="1"/>
          <w:numId w:val="31"/>
        </w:numPr>
        <w:spacing w:line="360" w:lineRule="auto"/>
        <w:rPr>
          <w:lang w:val="en-US"/>
        </w:rPr>
      </w:pPr>
      <w:r w:rsidRPr="00850A95">
        <w:rPr>
          <w:highlight w:val="green"/>
          <w:lang w:val="en-US"/>
          <w:rPrChange w:id="282" w:author="ALROY CHIANG" w:date="2023-02-13T10:04:00Z">
            <w:rPr>
              <w:lang w:val="en-US"/>
            </w:rPr>
          </w:rPrChange>
        </w:rPr>
        <w:t>All cleaned dat</w:t>
      </w:r>
      <w:r>
        <w:rPr>
          <w:lang w:val="en-US"/>
        </w:rPr>
        <w:t>a files will only use ‘,’ as CSV delimiter.</w:t>
      </w:r>
    </w:p>
    <w:p w14:paraId="26C2C20F" w14:textId="50439611" w:rsidR="00125F9D" w:rsidRDefault="00237792" w:rsidP="00263DB8">
      <w:pPr>
        <w:pStyle w:val="ListParagraph"/>
        <w:numPr>
          <w:ilvl w:val="1"/>
          <w:numId w:val="31"/>
        </w:numPr>
        <w:spacing w:line="360" w:lineRule="auto"/>
        <w:rPr>
          <w:lang w:val="en-US"/>
        </w:rPr>
      </w:pPr>
      <w:r w:rsidRPr="002E1D15">
        <w:rPr>
          <w:highlight w:val="green"/>
          <w:lang w:val="en-US"/>
          <w:rPrChange w:id="283" w:author="ALROY CHIANG" w:date="2023-02-12T23:23:00Z">
            <w:rPr>
              <w:lang w:val="en-US"/>
            </w:rPr>
          </w:rPrChange>
        </w:rPr>
        <w:t>An address legend</w:t>
      </w:r>
      <w:r>
        <w:rPr>
          <w:lang w:val="en-US"/>
        </w:rPr>
        <w:t xml:space="preserve"> file </w:t>
      </w:r>
      <w:r w:rsidRPr="00930807">
        <w:rPr>
          <w:lang w:val="en-US"/>
        </w:rPr>
        <w:t>address_legend.csv</w:t>
      </w:r>
      <w:r>
        <w:rPr>
          <w:lang w:val="en-US"/>
        </w:rPr>
        <w:t xml:space="preserve"> will be created to translate all postal codes into their full address for readability. </w:t>
      </w:r>
      <w:r w:rsidR="0098778E">
        <w:rPr>
          <w:lang w:val="en-US"/>
        </w:rPr>
        <w:t>Th</w:t>
      </w:r>
      <w:r>
        <w:rPr>
          <w:lang w:val="en-US"/>
        </w:rPr>
        <w:t>is legend will be created and maintained manually</w:t>
      </w:r>
      <w:r w:rsidR="00BD0A92">
        <w:rPr>
          <w:lang w:val="en-US"/>
        </w:rPr>
        <w:t xml:space="preserve"> and placed in the</w:t>
      </w:r>
      <w:ins w:id="284" w:author="ALROY CHIANG" w:date="2023-02-13T13:36:00Z">
        <w:r w:rsidR="00850A95">
          <w:rPr>
            <w:lang w:val="en-US"/>
          </w:rPr>
          <w:t xml:space="preserve"> cleaned</w:t>
        </w:r>
      </w:ins>
      <w:del w:id="285" w:author="ALROY CHIANG" w:date="2023-02-13T13:36:00Z">
        <w:r w:rsidR="00BD0A92" w:rsidDel="00850A95">
          <w:rPr>
            <w:lang w:val="en-US"/>
          </w:rPr>
          <w:delText xml:space="preserve"> </w:delText>
        </w:r>
        <w:r w:rsidR="00BD0A92" w:rsidRPr="00930807" w:rsidDel="00850A95">
          <w:rPr>
            <w:lang w:val="en-US"/>
          </w:rPr>
          <w:delText>processed</w:delText>
        </w:r>
      </w:del>
      <w:r w:rsidR="00BD0A92">
        <w:rPr>
          <w:lang w:val="en-US"/>
        </w:rPr>
        <w:t xml:space="preserve"> folder</w:t>
      </w:r>
      <w:r>
        <w:rPr>
          <w:lang w:val="en-US"/>
        </w:rPr>
        <w:t>.</w:t>
      </w:r>
    </w:p>
    <w:p w14:paraId="505A76E7" w14:textId="5303E5A7" w:rsidR="00CD7762" w:rsidRDefault="003E76E8" w:rsidP="00263DB8">
      <w:pPr>
        <w:pStyle w:val="ListParagraph"/>
        <w:numPr>
          <w:ilvl w:val="1"/>
          <w:numId w:val="31"/>
        </w:numPr>
        <w:spacing w:line="360" w:lineRule="auto"/>
        <w:rPr>
          <w:lang w:val="en-US"/>
        </w:rPr>
      </w:pPr>
      <w:r w:rsidRPr="002E1D15">
        <w:rPr>
          <w:highlight w:val="green"/>
          <w:lang w:val="en-US"/>
          <w:rPrChange w:id="286" w:author="ALROY CHIANG" w:date="2023-02-12T23:23:00Z">
            <w:rPr>
              <w:lang w:val="en-US"/>
            </w:rPr>
          </w:rPrChange>
        </w:rPr>
        <w:t>Sample entries</w:t>
      </w:r>
      <w:r>
        <w:rPr>
          <w:lang w:val="en-US"/>
        </w:rPr>
        <w:t xml:space="preserve"> for the </w:t>
      </w:r>
      <w:r w:rsidR="00EA3D98">
        <w:rPr>
          <w:lang w:val="en-US"/>
        </w:rPr>
        <w:t>legend files are shown below:</w:t>
      </w:r>
    </w:p>
    <w:p w14:paraId="344267F7" w14:textId="7793DD8E" w:rsidR="00E77E6F" w:rsidRPr="0054393F" w:rsidRDefault="007F39AA" w:rsidP="00263DB8">
      <w:pPr>
        <w:pStyle w:val="ListParagraph"/>
        <w:spacing w:line="360" w:lineRule="auto"/>
        <w:ind w:firstLine="720"/>
        <w:jc w:val="both"/>
        <w:rPr>
          <w:rFonts w:ascii="Courier New" w:hAnsi="Courier New" w:cs="Courier New"/>
          <w:sz w:val="20"/>
          <w:szCs w:val="20"/>
          <w:lang w:val="en-US"/>
        </w:rPr>
      </w:pPr>
      <w:r w:rsidRPr="0054393F">
        <w:rPr>
          <w:rFonts w:ascii="Courier New" w:hAnsi="Courier New" w:cs="Courier New"/>
          <w:sz w:val="20"/>
          <w:szCs w:val="20"/>
          <w:lang w:val="en-US"/>
        </w:rPr>
        <w:t>119074</w:t>
      </w:r>
      <w:r w:rsidR="008569F0" w:rsidRPr="0054393F">
        <w:rPr>
          <w:rFonts w:ascii="Courier New" w:hAnsi="Courier New" w:cs="Courier New"/>
          <w:sz w:val="20"/>
          <w:szCs w:val="20"/>
          <w:lang w:val="en-US"/>
        </w:rPr>
        <w:t>,</w:t>
      </w:r>
      <w:r w:rsidR="00B90202" w:rsidRPr="0054393F">
        <w:rPr>
          <w:rFonts w:ascii="Courier New" w:hAnsi="Courier New" w:cs="Courier New"/>
          <w:sz w:val="20"/>
          <w:szCs w:val="20"/>
          <w:lang w:val="en-US"/>
        </w:rPr>
        <w:t xml:space="preserve"> </w:t>
      </w:r>
      <w:r w:rsidR="000810C4" w:rsidRPr="0054393F">
        <w:rPr>
          <w:rFonts w:ascii="Courier New" w:hAnsi="Courier New" w:cs="Courier New"/>
          <w:sz w:val="20"/>
          <w:szCs w:val="20"/>
          <w:lang w:val="en-US"/>
        </w:rPr>
        <w:t>“</w:t>
      </w:r>
      <w:r w:rsidRPr="0054393F">
        <w:rPr>
          <w:rFonts w:ascii="Courier New" w:hAnsi="Courier New" w:cs="Courier New"/>
          <w:sz w:val="20"/>
          <w:szCs w:val="20"/>
          <w:lang w:val="en-US"/>
        </w:rPr>
        <w:t>5 Lower Kent Ridge Rd</w:t>
      </w:r>
      <w:r w:rsidR="0054393F" w:rsidRPr="0054393F">
        <w:rPr>
          <w:rFonts w:ascii="Courier New" w:hAnsi="Courier New" w:cs="Courier New"/>
          <w:sz w:val="20"/>
          <w:szCs w:val="20"/>
          <w:lang w:val="en-US"/>
        </w:rPr>
        <w:t>,</w:t>
      </w:r>
      <w:r w:rsidRPr="0054393F">
        <w:rPr>
          <w:rFonts w:ascii="Courier New" w:hAnsi="Courier New" w:cs="Courier New"/>
          <w:sz w:val="20"/>
          <w:szCs w:val="20"/>
          <w:lang w:val="en-US"/>
        </w:rPr>
        <w:t xml:space="preserve"> Singapore 1190</w:t>
      </w:r>
      <w:r w:rsidR="000810C4" w:rsidRPr="0054393F">
        <w:rPr>
          <w:rFonts w:ascii="Courier New" w:hAnsi="Courier New" w:cs="Courier New"/>
          <w:sz w:val="20"/>
          <w:szCs w:val="20"/>
          <w:lang w:val="en-US"/>
        </w:rPr>
        <w:t>74”</w:t>
      </w:r>
    </w:p>
    <w:p w14:paraId="59E6FC4F" w14:textId="697823B2" w:rsidR="00DC19B6" w:rsidRPr="00CB39CF" w:rsidRDefault="0054393F" w:rsidP="00263DB8">
      <w:pPr>
        <w:pStyle w:val="ListParagraph"/>
        <w:spacing w:line="360" w:lineRule="auto"/>
        <w:ind w:firstLine="720"/>
        <w:jc w:val="both"/>
        <w:rPr>
          <w:lang w:val="en-US"/>
        </w:rPr>
      </w:pPr>
      <w:r w:rsidRPr="0054393F">
        <w:rPr>
          <w:rFonts w:ascii="Courier New" w:hAnsi="Courier New" w:cs="Courier New"/>
          <w:sz w:val="20"/>
          <w:szCs w:val="20"/>
          <w:lang w:val="en-US"/>
        </w:rPr>
        <w:t>142043, “43 Tanglin Halt Rd, Singapore 142043”</w:t>
      </w:r>
    </w:p>
    <w:p w14:paraId="2362916B" w14:textId="4EC28F3A" w:rsidR="00290497" w:rsidRDefault="0088725F" w:rsidP="00263DB8">
      <w:pPr>
        <w:pStyle w:val="ListParagraph"/>
        <w:numPr>
          <w:ilvl w:val="1"/>
          <w:numId w:val="31"/>
        </w:numPr>
        <w:spacing w:line="360" w:lineRule="auto"/>
        <w:rPr>
          <w:lang w:val="en-US"/>
        </w:rPr>
      </w:pPr>
      <w:r w:rsidRPr="00876377">
        <w:rPr>
          <w:lang w:val="en-US"/>
        </w:rPr>
        <w:t>Cleaned data file</w:t>
      </w:r>
      <w:r w:rsidR="00462CBD" w:rsidRPr="00876377">
        <w:rPr>
          <w:lang w:val="en-US"/>
        </w:rPr>
        <w:t>s</w:t>
      </w:r>
      <w:r w:rsidRPr="00930807">
        <w:rPr>
          <w:lang w:val="en-US"/>
        </w:rPr>
        <w:t xml:space="preserve"> </w:t>
      </w:r>
      <w:r w:rsidR="00C63D8F" w:rsidRPr="00930807">
        <w:rPr>
          <w:lang w:val="en-US"/>
        </w:rPr>
        <w:t>will use the following filename format:</w:t>
      </w:r>
    </w:p>
    <w:p w14:paraId="47ACDA72" w14:textId="024381B0" w:rsidR="0047534B" w:rsidRDefault="0047534B" w:rsidP="00263DB8">
      <w:pPr>
        <w:pStyle w:val="ListParagraph"/>
        <w:spacing w:line="360" w:lineRule="auto"/>
        <w:ind w:left="792" w:firstLine="648"/>
        <w:rPr>
          <w:rFonts w:ascii="Courier New" w:hAnsi="Courier New" w:cs="Courier New"/>
          <w:sz w:val="20"/>
          <w:szCs w:val="20"/>
        </w:rPr>
      </w:pPr>
      <w:bookmarkStart w:id="287" w:name="_Hlk126678298"/>
      <w:r w:rsidRPr="00384C46">
        <w:rPr>
          <w:rFonts w:ascii="Courier New" w:hAnsi="Courier New" w:cs="Courier New"/>
          <w:sz w:val="20"/>
          <w:szCs w:val="20"/>
        </w:rPr>
        <w:t>postal_code_YYYY_MM_</w:t>
      </w:r>
      <w:r w:rsidRPr="0033270E">
        <w:rPr>
          <w:rFonts w:ascii="Courier New" w:hAnsi="Courier New" w:cs="Courier New"/>
          <w:sz w:val="20"/>
          <w:szCs w:val="20"/>
        </w:rPr>
        <w:t>load</w:t>
      </w:r>
      <w:r w:rsidRPr="00384C46">
        <w:rPr>
          <w:rFonts w:ascii="Courier New" w:hAnsi="Courier New" w:cs="Courier New"/>
          <w:sz w:val="20"/>
          <w:szCs w:val="20"/>
        </w:rPr>
        <w:t>.csv</w:t>
      </w:r>
    </w:p>
    <w:bookmarkEnd w:id="287"/>
    <w:p w14:paraId="64E0DC0B" w14:textId="1B0932D3" w:rsidR="00D92DE9" w:rsidRDefault="0074269D" w:rsidP="00263DB8">
      <w:pPr>
        <w:pStyle w:val="ListParagraph"/>
        <w:spacing w:line="360" w:lineRule="auto"/>
        <w:jc w:val="both"/>
        <w:rPr>
          <w:lang w:val="en-US"/>
        </w:rPr>
      </w:pPr>
      <w:r>
        <w:rPr>
          <w:lang w:val="en-US"/>
        </w:rPr>
        <w:t xml:space="preserve">The filename consists of 6 digits postal </w:t>
      </w:r>
      <w:r w:rsidR="00235853">
        <w:rPr>
          <w:lang w:val="en-US"/>
        </w:rPr>
        <w:t xml:space="preserve">code, </w:t>
      </w:r>
      <w:r w:rsidR="00A21747">
        <w:rPr>
          <w:lang w:val="en-US"/>
        </w:rPr>
        <w:t xml:space="preserve">4 digits </w:t>
      </w:r>
      <w:r w:rsidR="00235853">
        <w:rPr>
          <w:lang w:val="en-US"/>
        </w:rPr>
        <w:t xml:space="preserve">year data is collected, </w:t>
      </w:r>
      <w:r w:rsidR="00A21747">
        <w:rPr>
          <w:lang w:val="en-US"/>
        </w:rPr>
        <w:t xml:space="preserve">2 digits </w:t>
      </w:r>
      <w:r w:rsidR="00235853">
        <w:rPr>
          <w:lang w:val="en-US"/>
        </w:rPr>
        <w:t>calendar</w:t>
      </w:r>
      <w:r w:rsidR="00263DB8">
        <w:rPr>
          <w:lang w:val="en-US"/>
        </w:rPr>
        <w:t xml:space="preserve"> </w:t>
      </w:r>
      <w:r w:rsidR="00235853">
        <w:rPr>
          <w:lang w:val="en-US"/>
        </w:rPr>
        <w:t>month data is collected</w:t>
      </w:r>
      <w:r w:rsidR="00A21747">
        <w:rPr>
          <w:lang w:val="en-US"/>
        </w:rPr>
        <w:t>, and the type of load</w:t>
      </w:r>
      <w:r w:rsidR="00577B19">
        <w:rPr>
          <w:lang w:val="en-US"/>
        </w:rPr>
        <w:t>, a</w:t>
      </w:r>
      <w:r w:rsidR="00805B22">
        <w:rPr>
          <w:lang w:val="en-US"/>
        </w:rPr>
        <w:t xml:space="preserve"> sample cleaned data filename</w:t>
      </w:r>
      <w:r w:rsidR="00577B19">
        <w:rPr>
          <w:lang w:val="en-US"/>
        </w:rPr>
        <w:t xml:space="preserve"> would be:</w:t>
      </w:r>
    </w:p>
    <w:p w14:paraId="43912A1E" w14:textId="5F110147" w:rsidR="000676CA" w:rsidRPr="000676CA" w:rsidRDefault="00C97A02" w:rsidP="000676CA">
      <w:pPr>
        <w:pStyle w:val="ListParagraph"/>
        <w:spacing w:line="360" w:lineRule="auto"/>
        <w:ind w:left="792" w:firstLine="648"/>
        <w:rPr>
          <w:rFonts w:ascii="Courier New" w:hAnsi="Courier New" w:cs="Courier New"/>
          <w:sz w:val="20"/>
          <w:szCs w:val="20"/>
          <w:lang w:val="en-US"/>
        </w:rPr>
      </w:pPr>
      <w:r w:rsidRPr="00384C46">
        <w:rPr>
          <w:rFonts w:ascii="Courier New" w:hAnsi="Courier New" w:cs="Courier New"/>
          <w:sz w:val="20"/>
          <w:szCs w:val="20"/>
          <w:lang w:val="en-US"/>
        </w:rPr>
        <w:t>822255_</w:t>
      </w:r>
      <w:r w:rsidR="00384C46">
        <w:rPr>
          <w:rFonts w:ascii="Courier New" w:hAnsi="Courier New" w:cs="Courier New"/>
          <w:sz w:val="20"/>
          <w:szCs w:val="20"/>
          <w:lang w:val="en-US"/>
        </w:rPr>
        <w:t>2022</w:t>
      </w:r>
      <w:r w:rsidRPr="00384C46">
        <w:rPr>
          <w:rFonts w:ascii="Courier New" w:hAnsi="Courier New" w:cs="Courier New"/>
          <w:sz w:val="20"/>
          <w:szCs w:val="20"/>
          <w:lang w:val="en-US"/>
        </w:rPr>
        <w:t>_12_</w:t>
      </w:r>
      <w:r w:rsidR="00262EEC">
        <w:rPr>
          <w:rFonts w:ascii="Courier New" w:hAnsi="Courier New" w:cs="Courier New"/>
          <w:sz w:val="20"/>
          <w:szCs w:val="20"/>
          <w:lang w:val="en-US"/>
        </w:rPr>
        <w:t>WaterPump</w:t>
      </w:r>
      <w:r w:rsidR="00534323" w:rsidRPr="00384C46">
        <w:rPr>
          <w:rFonts w:ascii="Courier New" w:hAnsi="Courier New" w:cs="Courier New"/>
          <w:sz w:val="20"/>
          <w:szCs w:val="20"/>
          <w:lang w:val="en-US"/>
        </w:rPr>
        <w:t>.csv</w:t>
      </w:r>
    </w:p>
    <w:p w14:paraId="7942AD28" w14:textId="575B4B69" w:rsidR="000315B9" w:rsidRPr="000315B9" w:rsidRDefault="00A31380" w:rsidP="000315B9">
      <w:pPr>
        <w:pStyle w:val="ListParagraph"/>
        <w:numPr>
          <w:ilvl w:val="1"/>
          <w:numId w:val="31"/>
        </w:numPr>
        <w:spacing w:line="360" w:lineRule="auto"/>
        <w:rPr>
          <w:ins w:id="288" w:author="ALROY CHIANG" w:date="2023-02-06T14:36:00Z"/>
          <w:lang w:val="en-US"/>
        </w:rPr>
      </w:pPr>
      <w:commentRangeStart w:id="289"/>
      <w:r w:rsidRPr="005C4DB0">
        <w:rPr>
          <w:highlight w:val="green"/>
          <w:lang w:val="en-US"/>
          <w:rPrChange w:id="290" w:author="ALROY CHIANG" w:date="2023-02-22T09:51:00Z">
            <w:rPr>
              <w:lang w:val="en-US"/>
            </w:rPr>
          </w:rPrChange>
        </w:rPr>
        <w:t xml:space="preserve">Data files with </w:t>
      </w:r>
      <w:r w:rsidR="005B2700" w:rsidRPr="005C4DB0">
        <w:rPr>
          <w:highlight w:val="green"/>
          <w:lang w:val="en-US"/>
          <w:rPrChange w:id="291" w:author="ALROY CHIANG" w:date="2023-02-22T09:51:00Z">
            <w:rPr>
              <w:lang w:val="en-US"/>
            </w:rPr>
          </w:rPrChange>
        </w:rPr>
        <w:t>time gaps</w:t>
      </w:r>
      <w:r w:rsidR="005B2700" w:rsidRPr="00930807">
        <w:rPr>
          <w:lang w:val="en-US"/>
        </w:rPr>
        <w:t xml:space="preserve"> larger</w:t>
      </w:r>
      <w:r w:rsidR="00AA7988" w:rsidRPr="00930807">
        <w:rPr>
          <w:lang w:val="en-US"/>
        </w:rPr>
        <w:t xml:space="preserve"> than a user defined threshold will be placed in the </w:t>
      </w:r>
      <w:r w:rsidR="00AA7988" w:rsidRPr="00930807">
        <w:rPr>
          <w:b/>
          <w:bCs/>
          <w:i/>
          <w:iCs/>
          <w:lang w:val="en-US"/>
        </w:rPr>
        <w:t>rejected</w:t>
      </w:r>
      <w:r w:rsidR="00384C46" w:rsidRPr="00930807">
        <w:rPr>
          <w:i/>
          <w:iCs/>
          <w:lang w:val="en-US"/>
        </w:rPr>
        <w:t xml:space="preserve"> </w:t>
      </w:r>
      <w:r w:rsidR="00AA7988" w:rsidRPr="00930807">
        <w:rPr>
          <w:lang w:val="en-US"/>
        </w:rPr>
        <w:t>folder</w:t>
      </w:r>
      <w:r w:rsidR="00F009F5" w:rsidRPr="00930807">
        <w:rPr>
          <w:lang w:val="en-US"/>
        </w:rPr>
        <w:t xml:space="preserve">. Time gap threshold is defined in the </w:t>
      </w:r>
      <w:r w:rsidR="00F009F5" w:rsidRPr="00930807">
        <w:rPr>
          <w:rFonts w:ascii="Courier New" w:hAnsi="Courier New" w:cs="Courier New"/>
          <w:sz w:val="20"/>
          <w:szCs w:val="20"/>
          <w:lang w:val="en-US"/>
        </w:rPr>
        <w:t>config.json</w:t>
      </w:r>
      <w:r w:rsidR="00F009F5" w:rsidRPr="00930807">
        <w:rPr>
          <w:lang w:val="en-US"/>
        </w:rPr>
        <w:t xml:space="preserve"> </w:t>
      </w:r>
      <w:r w:rsidR="00261881" w:rsidRPr="00930807">
        <w:rPr>
          <w:lang w:val="en-US"/>
        </w:rPr>
        <w:t>file</w:t>
      </w:r>
      <w:r w:rsidR="00140F43" w:rsidRPr="00930807">
        <w:rPr>
          <w:lang w:val="en-US"/>
        </w:rPr>
        <w:t xml:space="preserve"> in unit of seconds</w:t>
      </w:r>
      <w:r w:rsidR="007325B3" w:rsidRPr="00930807">
        <w:rPr>
          <w:lang w:val="en-US"/>
        </w:rPr>
        <w:t xml:space="preserve">. The default threshold is set to </w:t>
      </w:r>
      <w:r w:rsidR="00CF773B" w:rsidRPr="00930807">
        <w:rPr>
          <w:lang w:val="en-US"/>
        </w:rPr>
        <w:t>3600 seconds</w:t>
      </w:r>
      <w:commentRangeEnd w:id="289"/>
      <w:r w:rsidR="004C6799">
        <w:rPr>
          <w:rStyle w:val="CommentReference"/>
        </w:rPr>
        <w:commentReference w:id="289"/>
      </w:r>
      <w:r w:rsidR="00CF773B" w:rsidRPr="00930807">
        <w:rPr>
          <w:lang w:val="en-US"/>
        </w:rPr>
        <w:t>.</w:t>
      </w:r>
    </w:p>
    <w:p w14:paraId="22F027BF" w14:textId="17B59B1B" w:rsidR="000106FD" w:rsidRPr="00930807" w:rsidDel="0005716B" w:rsidRDefault="000106FD" w:rsidP="00263DB8">
      <w:pPr>
        <w:pStyle w:val="ListParagraph"/>
        <w:numPr>
          <w:ilvl w:val="1"/>
          <w:numId w:val="31"/>
        </w:numPr>
        <w:spacing w:line="360" w:lineRule="auto"/>
        <w:rPr>
          <w:del w:id="292" w:author="ALROY CHIANG" w:date="2023-02-07T16:52:00Z"/>
          <w:lang w:val="en-US"/>
        </w:rPr>
      </w:pPr>
    </w:p>
    <w:p w14:paraId="4AF2A818" w14:textId="0386FD85" w:rsidR="004B6DD3" w:rsidRDefault="004B6DD3" w:rsidP="00233AAF">
      <w:pPr>
        <w:ind w:left="0"/>
        <w:rPr>
          <w:lang w:val="en-US"/>
        </w:rPr>
      </w:pPr>
    </w:p>
    <w:sectPr w:rsidR="004B6DD3" w:rsidSect="00CA64DB">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 w:author="ALROY CHIANG" w:date="2023-02-14T16:59:00Z" w:initials="AC">
    <w:p w14:paraId="7524D643" w14:textId="3FA84F36" w:rsidR="00D1527D" w:rsidRDefault="00D1527D">
      <w:pPr>
        <w:pStyle w:val="CommentText"/>
      </w:pPr>
      <w:r>
        <w:rPr>
          <w:rStyle w:val="CommentReference"/>
        </w:rPr>
        <w:annotationRef/>
      </w:r>
      <w:r>
        <w:t>Processed may mean: files passing through the data pipeline into the cleaned folder/ rejected folder. Not processed shouln</w:t>
      </w:r>
      <w:r w:rsidR="00C704FD">
        <w:t>’</w:t>
      </w:r>
      <w:r>
        <w:t>t be mentioned as it falls under test cases. Means my test cases was not properly done.</w:t>
      </w:r>
    </w:p>
  </w:comment>
  <w:comment w:id="72" w:author="ALROY CHIANG" w:date="2023-02-06T17:26:00Z" w:initials="AC">
    <w:p w14:paraId="291E6EE7" w14:textId="1FE5F3E6" w:rsidR="00DF0B36" w:rsidRDefault="00DF0B36" w:rsidP="00703766">
      <w:pPr>
        <w:pStyle w:val="CommentText"/>
        <w:numPr>
          <w:ilvl w:val="0"/>
          <w:numId w:val="37"/>
        </w:numPr>
      </w:pPr>
      <w:r>
        <w:rPr>
          <w:rStyle w:val="CommentReference"/>
        </w:rPr>
        <w:annotationRef/>
      </w:r>
      <w:r w:rsidR="00703766">
        <w:t xml:space="preserve"> There is only 3 outcomes to my datapipeline. Cleaned location, Rejected location, Program will halt, file will remain in the staging folder. </w:t>
      </w:r>
    </w:p>
  </w:comment>
  <w:comment w:id="78" w:author="ALROY CHIANG" w:date="2023-02-14T16:29:00Z" w:initials="AC">
    <w:p w14:paraId="28C65B7E" w14:textId="77777777" w:rsidR="003E0F56" w:rsidRDefault="003E0F56">
      <w:pPr>
        <w:pStyle w:val="CommentText"/>
      </w:pPr>
      <w:r>
        <w:rPr>
          <w:rStyle w:val="CommentReference"/>
        </w:rPr>
        <w:annotationRef/>
      </w:r>
      <w:r>
        <w:t>(Test procedure): different file names (variation) but same data will it be overwritten? Or see the timestamp and concatenate accordingly.</w:t>
      </w:r>
      <w:r w:rsidR="006E16C4">
        <w:t xml:space="preserve"> We must assume that the segmented files being processed do not have timestamps that overlap.</w:t>
      </w:r>
    </w:p>
    <w:p w14:paraId="5EB950A4" w14:textId="77777777" w:rsidR="000558A5" w:rsidRDefault="000558A5">
      <w:pPr>
        <w:pStyle w:val="CommentText"/>
      </w:pPr>
    </w:p>
    <w:p w14:paraId="403634FB" w14:textId="2B1BF00B" w:rsidR="000558A5" w:rsidRDefault="000558A5">
      <w:pPr>
        <w:pStyle w:val="CommentText"/>
      </w:pPr>
      <w:r>
        <w:t>The reason we don’t use csv formats for both (in code) and as a catalogue is because of understandability(?) end user would find json files (</w:t>
      </w:r>
      <w:r w:rsidR="003B6A0F">
        <w:t xml:space="preserve">look up table, </w:t>
      </w:r>
      <w:r>
        <w:t xml:space="preserve">the one we use in code) confusing. </w:t>
      </w:r>
    </w:p>
  </w:comment>
  <w:comment w:id="89" w:author="ALROY CHIANG" w:date="2023-02-08T13:07:00Z" w:initials="AC">
    <w:p w14:paraId="70AD0C15" w14:textId="2753C241" w:rsidR="00A30820" w:rsidRDefault="00A30820">
      <w:pPr>
        <w:pStyle w:val="CommentText"/>
      </w:pPr>
      <w:r>
        <w:rPr>
          <w:rStyle w:val="CommentReference"/>
        </w:rPr>
        <w:annotationRef/>
      </w:r>
      <w:r>
        <w:t>Just show that the files are processed one by one (through the console) maybe a print statement</w:t>
      </w:r>
    </w:p>
  </w:comment>
  <w:comment w:id="91" w:author="ALROY CHIANG" w:date="2023-02-06T15:31:00Z" w:initials="AC">
    <w:p w14:paraId="78F90DB5" w14:textId="6DAAB895" w:rsidR="003E0F56" w:rsidRDefault="00274E1E" w:rsidP="003E0F56">
      <w:pPr>
        <w:pStyle w:val="CommentText"/>
      </w:pPr>
      <w:r>
        <w:rPr>
          <w:rStyle w:val="CommentReference"/>
        </w:rPr>
        <w:annotationRef/>
      </w:r>
      <w:r>
        <w:t>One datafile has data from September – October. Program must split the months into 2 files consisting of a few weeks of data only. IF there is any additional files (same address &amp; load) from Sept – Oct – whatever, append their respective rows to the existing 2 files instead till they are full (1 month’s</w:t>
      </w:r>
      <w:r w:rsidR="00982FE3">
        <w:t xml:space="preserve"> </w:t>
      </w:r>
      <w:r>
        <w:t>worth)</w:t>
      </w:r>
      <w:r w:rsidR="000952B0">
        <w:t xml:space="preserve">. </w:t>
      </w:r>
      <w:r w:rsidR="000952B0">
        <w:br/>
      </w:r>
      <w:r w:rsidR="000952B0">
        <w:br/>
        <w:t>OR I can just lump everything tgt and sort the rows by TIMESTAMP after?</w:t>
      </w:r>
    </w:p>
    <w:p w14:paraId="49781B2C" w14:textId="1FB74852" w:rsidR="00452831" w:rsidRDefault="00452831" w:rsidP="003E0F56">
      <w:pPr>
        <w:pStyle w:val="CommentText"/>
      </w:pPr>
    </w:p>
    <w:p w14:paraId="6F9A4104" w14:textId="5F4BA1D4" w:rsidR="006A79A3" w:rsidRDefault="00452831" w:rsidP="00696F7E">
      <w:pPr>
        <w:pStyle w:val="CommentText"/>
        <w:numPr>
          <w:ilvl w:val="0"/>
          <w:numId w:val="37"/>
        </w:numPr>
      </w:pPr>
      <w:r>
        <w:t xml:space="preserve"> Force concat everything. Remove duplicate </w:t>
      </w:r>
      <w:r w:rsidR="00696F7E">
        <w:t>timestamp rows.</w:t>
      </w:r>
      <w:r>
        <w:t xml:space="preserve"> Then sort</w:t>
      </w:r>
    </w:p>
  </w:comment>
  <w:comment w:id="99" w:author="ALROY CHIANG" w:date="2023-02-17T10:24:00Z" w:initials="AC">
    <w:p w14:paraId="5D40BAB5" w14:textId="58622EE0" w:rsidR="00766118" w:rsidRDefault="00766118">
      <w:pPr>
        <w:pStyle w:val="CommentText"/>
      </w:pPr>
      <w:r>
        <w:rPr>
          <w:rStyle w:val="CommentReference"/>
        </w:rPr>
        <w:annotationRef/>
      </w:r>
      <w:r>
        <w:rPr>
          <w:lang w:val="en-US"/>
        </w:rPr>
        <w:t>Even there exist a data file with the same address and load name but of different capitalization, an identical file being processed will still be recognized by the program and combine data of the same address and load together in the cleaned folder</w:t>
      </w:r>
    </w:p>
  </w:comment>
  <w:comment w:id="118" w:author="ALROY CHIANG" w:date="2023-02-23T14:54:00Z" w:initials="AC">
    <w:p w14:paraId="0F6F267F" w14:textId="52520A81" w:rsidR="006A5186" w:rsidRDefault="006A5186">
      <w:pPr>
        <w:pStyle w:val="CommentText"/>
      </w:pPr>
      <w:r>
        <w:rPr>
          <w:rStyle w:val="CommentReference"/>
        </w:rPr>
        <w:annotationRef/>
      </w:r>
      <w:r>
        <w:t xml:space="preserve">Missing values in the data columns only. ASSUMED timestamp column missing values ==  skipped timestamps. THE ENTIRE row wouldn’t exist if there is skipped timestamps right? We account these skipped timestamps in our time_gap_statistics only. 2.1 is purely for columns with missing values only. </w:t>
      </w:r>
    </w:p>
  </w:comment>
  <w:comment w:id="120" w:author="ALROY CHIANG" w:date="2023-02-15T12:44:00Z" w:initials="AC">
    <w:p w14:paraId="11E2060C" w14:textId="1CA892D0" w:rsidR="00B505F7" w:rsidRDefault="00B505F7">
      <w:pPr>
        <w:pStyle w:val="CommentText"/>
      </w:pPr>
      <w:r>
        <w:rPr>
          <w:rStyle w:val="CommentReference"/>
        </w:rPr>
        <w:annotationRef/>
      </w:r>
      <w:r>
        <w:t>Can this all be encapsulated in isna()? function</w:t>
      </w:r>
    </w:p>
  </w:comment>
  <w:comment w:id="115" w:author="ALROY CHIANG" w:date="2023-02-28T13:45:00Z" w:initials="AC">
    <w:p w14:paraId="10C654C2" w14:textId="77777777" w:rsidR="00894B22" w:rsidRDefault="00894B22">
      <w:pPr>
        <w:pStyle w:val="CommentText"/>
      </w:pPr>
      <w:r>
        <w:rPr>
          <w:rStyle w:val="CommentReference"/>
        </w:rPr>
        <w:annotationRef/>
      </w:r>
      <w:r w:rsidR="00D800E7">
        <w:t>Because I cannot determine/ identify if the datatype values in the raw data file myself, I cannot assume any datatype. The program cannot decide if integer values are classified as missing values or string values are classified as missing values. E.g if user uploads string data file or integer data file for data cleaning, the missing values function will either show 100 or 0. So I rely on user to handle this uncertainty themselves. If user identifies any incorrect datatypes with respect to its columns, user halts/ stops program</w:t>
      </w:r>
    </w:p>
    <w:p w14:paraId="4F0562EC" w14:textId="77777777" w:rsidR="005F0864" w:rsidRDefault="005F0864">
      <w:pPr>
        <w:pStyle w:val="CommentText"/>
      </w:pPr>
    </w:p>
    <w:p w14:paraId="6381DB37" w14:textId="77777777" w:rsidR="005F0864" w:rsidRDefault="005F0864">
      <w:pPr>
        <w:pStyle w:val="CommentText"/>
      </w:pPr>
      <w:r>
        <w:t>If user opts yes, the program runs per normal.</w:t>
      </w:r>
    </w:p>
    <w:p w14:paraId="76DF674E" w14:textId="77777777" w:rsidR="005403B2" w:rsidRDefault="005403B2">
      <w:pPr>
        <w:pStyle w:val="CommentText"/>
      </w:pPr>
    </w:p>
    <w:p w14:paraId="0E355BF2" w14:textId="77777777" w:rsidR="005403B2" w:rsidRDefault="005403B2">
      <w:pPr>
        <w:pStyle w:val="CommentText"/>
      </w:pPr>
    </w:p>
    <w:p w14:paraId="030A40FF" w14:textId="77777777" w:rsidR="005403B2" w:rsidRDefault="005403B2">
      <w:pPr>
        <w:pStyle w:val="CommentText"/>
      </w:pPr>
    </w:p>
    <w:p w14:paraId="602BE9A8" w14:textId="53C4A4FC" w:rsidR="005403B2" w:rsidRDefault="005403B2">
      <w:pPr>
        <w:pStyle w:val="CommentText"/>
      </w:pPr>
      <w:r>
        <w:t xml:space="preserve">Can I change the point into: Each column will be checked for missing values and strings. Because this program I have on hand cleans and analyses numerical data, although there exist raw data with categorical values, </w:t>
      </w:r>
      <w:r>
        <w:t>E.g species type, colours, location etc, I can develop feature, feedback, to handle such csv files. But it would be considered as an additional feature. Because user right now requires E.g time_gap stats, log_</w:t>
      </w:r>
      <w:r>
        <w:t>scale(), time_diff() feature, it is possible to factor in erroneous data into these functions but I have to consult user the errors/ work arounds of such instances. E.g time_dff() period  == 3, the 3</w:t>
      </w:r>
      <w:r w:rsidRPr="005403B2">
        <w:rPr>
          <w:vertAlign w:val="superscript"/>
        </w:rPr>
        <w:t>rd</w:t>
      </w:r>
      <w:r>
        <w:t xml:space="preserve"> row from the back is a string </w:t>
      </w:r>
      <w:r w:rsidR="001572C0">
        <w:t>the time_dff() value for that cell cannot be computed. Unless I convert all strings in this numerical dataset into np.NaN (which I did)</w:t>
      </w:r>
    </w:p>
  </w:comment>
  <w:comment w:id="130" w:author="ALROY CHIANG" w:date="2023-02-15T12:48:00Z" w:initials="AC">
    <w:p w14:paraId="11FB7C2B" w14:textId="3FB7CCA8" w:rsidR="004F2B12" w:rsidRDefault="00000000" w:rsidP="004F2B12">
      <w:pPr>
        <w:pStyle w:val="CommentText"/>
      </w:pPr>
      <w:r>
        <w:rPr>
          <w:rStyle w:val="CommentReference"/>
        </w:rPr>
        <w:annotationRef/>
      </w:r>
    </w:p>
  </w:comment>
  <w:comment w:id="176" w:author="ALROY CHIANG" w:date="2023-02-06T14:06:00Z" w:initials="AC">
    <w:p w14:paraId="647C2BCB" w14:textId="25607FD1" w:rsidR="00AE1979" w:rsidRDefault="00AE1979" w:rsidP="00AE1979">
      <w:pPr>
        <w:pStyle w:val="CommentText"/>
      </w:pPr>
      <w:r>
        <w:rPr>
          <w:rStyle w:val="CommentReference"/>
        </w:rPr>
        <w:annotationRef/>
      </w:r>
      <w:r>
        <w:t>Column “A” to generate a column (beside “TIMESTAMP” A_diff(1), A_diff(2), B_diff(2) ) where ‘1’ number of rows to find the difference between. ‘2’ means 3</w:t>
      </w:r>
      <w:r w:rsidRPr="00AE1979">
        <w:rPr>
          <w:vertAlign w:val="superscript"/>
        </w:rPr>
        <w:t>rd</w:t>
      </w:r>
      <w:r>
        <w:t xml:space="preserve"> row – 1</w:t>
      </w:r>
      <w:r w:rsidRPr="00AE1979">
        <w:rPr>
          <w:vertAlign w:val="superscript"/>
        </w:rPr>
        <w:t>st</w:t>
      </w:r>
      <w:r>
        <w:t xml:space="preserve"> row.</w:t>
      </w:r>
    </w:p>
    <w:p w14:paraId="02143CC9" w14:textId="7F805349" w:rsidR="0087089A" w:rsidRDefault="0087089A" w:rsidP="00AE1979">
      <w:pPr>
        <w:pStyle w:val="CommentText"/>
      </w:pPr>
      <w:r>
        <w:t>Using diff(_) function</w:t>
      </w:r>
    </w:p>
    <w:p w14:paraId="126E0446" w14:textId="77777777" w:rsidR="00AE1979" w:rsidRDefault="00AE1979" w:rsidP="00AE1979">
      <w:pPr>
        <w:pStyle w:val="CommentText"/>
      </w:pPr>
    </w:p>
    <w:p w14:paraId="5A835DEC" w14:textId="3DED6B62" w:rsidR="00AE1979" w:rsidRDefault="00AE1979" w:rsidP="00AE1979">
      <w:pPr>
        <w:pStyle w:val="CommentText"/>
      </w:pPr>
      <w:r>
        <w:t xml:space="preserve">If column </w:t>
      </w:r>
      <w:r w:rsidR="00E01AB1">
        <w:t>not found, prompt column not foun</w:t>
      </w:r>
      <w:r w:rsidR="00EE112D">
        <w:t>d in the console for user to see which column was not ge</w:t>
      </w:r>
      <w:r w:rsidR="00106E49">
        <w:t>nerated</w:t>
      </w:r>
    </w:p>
  </w:comment>
  <w:comment w:id="177" w:author="ALROY CHIANG" w:date="2023-02-06T18:08:00Z" w:initials="AC">
    <w:p w14:paraId="5A7D831F" w14:textId="0AE24B62" w:rsidR="0072328E" w:rsidRDefault="0072328E">
      <w:pPr>
        <w:pStyle w:val="CommentText"/>
      </w:pPr>
      <w:r>
        <w:rPr>
          <w:rStyle w:val="CommentReference"/>
        </w:rPr>
        <w:annotationRef/>
      </w:r>
      <w:r>
        <w:t>To explain the example format in words. To include “this is an example” sentence</w:t>
      </w:r>
    </w:p>
  </w:comment>
  <w:comment w:id="212" w:author="ALROY CHIANG" w:date="2023-02-07T10:18:00Z" w:initials="AC">
    <w:p w14:paraId="283CE96F" w14:textId="6A796E99" w:rsidR="009F41E8" w:rsidRDefault="009F41E8" w:rsidP="009F41E8">
      <w:pPr>
        <w:pStyle w:val="CommentText"/>
      </w:pPr>
      <w:r>
        <w:rPr>
          <w:rStyle w:val="CommentReference"/>
        </w:rPr>
        <w:annotationRef/>
      </w:r>
      <w:r>
        <w:t xml:space="preserve">Remember to </w:t>
      </w:r>
      <w:r w:rsidRPr="009F41E8">
        <w:rPr>
          <w:highlight w:val="cyan"/>
        </w:rPr>
        <w:t>reformat your metadata to BS’s</w:t>
      </w:r>
      <w:r>
        <w:t>s version</w:t>
      </w:r>
    </w:p>
  </w:comment>
  <w:comment w:id="244" w:author="ALROY CHIANG" w:date="2023-02-13T09:57:00Z" w:initials="AC">
    <w:p w14:paraId="0621C523" w14:textId="7BE078E2" w:rsidR="00DF5B10" w:rsidRDefault="00DF5B10">
      <w:pPr>
        <w:pStyle w:val="CommentText"/>
      </w:pPr>
      <w:r>
        <w:rPr>
          <w:rStyle w:val="CommentReference"/>
        </w:rPr>
        <w:annotationRef/>
      </w:r>
      <w:r>
        <w:t>TO CONSIDER all possible alpha numeric load formats. SAME as meta data &amp; cleaned file OUTPUT</w:t>
      </w:r>
    </w:p>
  </w:comment>
  <w:comment w:id="254" w:author="ALROY CHIANG" w:date="2023-02-07T15:43:00Z" w:initials="AC">
    <w:p w14:paraId="05486E3A" w14:textId="2101C2BB" w:rsidR="00FF06A1" w:rsidRDefault="00FF06A1">
      <w:pPr>
        <w:pStyle w:val="CommentText"/>
      </w:pPr>
      <w:r>
        <w:rPr>
          <w:rStyle w:val="CommentReference"/>
        </w:rPr>
        <w:annotationRef/>
      </w:r>
      <w:r>
        <w:t>Smallest time gap between the time series data</w:t>
      </w:r>
      <w:r w:rsidR="00A71F87">
        <w:t>. Do not take the average time gap of all rows.</w:t>
      </w:r>
    </w:p>
  </w:comment>
  <w:comment w:id="257" w:author="ALROY CHIANG" w:date="2023-02-07T15:43:00Z" w:initials="AC">
    <w:p w14:paraId="7B46A035" w14:textId="77777777" w:rsidR="00BB311D" w:rsidRDefault="00FF06A1">
      <w:pPr>
        <w:pStyle w:val="CommentText"/>
      </w:pPr>
      <w:r>
        <w:rPr>
          <w:rStyle w:val="CommentReference"/>
        </w:rPr>
        <w:annotationRef/>
      </w:r>
      <w:r>
        <w:t>Min</w:t>
      </w:r>
      <w:r w:rsidR="00BB311D">
        <w:t>imum time gap</w:t>
      </w:r>
    </w:p>
    <w:p w14:paraId="45E0E7C1" w14:textId="77777777" w:rsidR="00BB311D" w:rsidRDefault="00FF06A1">
      <w:pPr>
        <w:pStyle w:val="CommentText"/>
      </w:pPr>
      <w:r>
        <w:t>Median</w:t>
      </w:r>
      <w:r w:rsidR="00BB311D">
        <w:t xml:space="preserve"> time gap</w:t>
      </w:r>
    </w:p>
    <w:p w14:paraId="4F108981" w14:textId="77777777" w:rsidR="00BB311D" w:rsidRDefault="00BB311D">
      <w:pPr>
        <w:pStyle w:val="CommentText"/>
      </w:pPr>
      <w:r w:rsidRPr="00DF5B10">
        <w:rPr>
          <w:highlight w:val="cyan"/>
        </w:rPr>
        <w:t>Average time gap</w:t>
      </w:r>
    </w:p>
    <w:p w14:paraId="0974AF45" w14:textId="3398622B" w:rsidR="00FF06A1" w:rsidRDefault="00FF06A1">
      <w:pPr>
        <w:pStyle w:val="CommentText"/>
      </w:pPr>
      <w:r>
        <w:t>Maximum</w:t>
      </w:r>
      <w:r w:rsidR="00BB311D">
        <w:t xml:space="preserve"> time gap</w:t>
      </w:r>
    </w:p>
  </w:comment>
  <w:comment w:id="260" w:author="ALROY CHIANG" w:date="2023-02-07T15:54:00Z" w:initials="AC">
    <w:p w14:paraId="2EB92808" w14:textId="47B0E87C" w:rsidR="004F79DC" w:rsidRDefault="004F79DC">
      <w:pPr>
        <w:pStyle w:val="CommentText"/>
      </w:pPr>
      <w:r>
        <w:rPr>
          <w:rStyle w:val="CommentReference"/>
        </w:rPr>
        <w:annotationRef/>
      </w:r>
      <w:r w:rsidRPr="004F79DC">
        <w:t>Time Period</w:t>
      </w:r>
      <w:r w:rsidRPr="004F79DC">
        <w:tab/>
      </w:r>
      <w:r w:rsidRPr="004F79DC">
        <w:tab/>
        <w:t>16 days 03:13:27</w:t>
      </w:r>
    </w:p>
  </w:comment>
  <w:comment w:id="262" w:author="ALROY CHIANG" w:date="2023-02-22T15:49:00Z" w:initials="AC">
    <w:p w14:paraId="665F79FF" w14:textId="77777777" w:rsidR="0021407F" w:rsidRDefault="0021407F">
      <w:pPr>
        <w:pStyle w:val="CommentText"/>
      </w:pPr>
      <w:r>
        <w:rPr>
          <w:rStyle w:val="CommentReference"/>
        </w:rPr>
        <w:annotationRef/>
      </w:r>
      <w:r>
        <w:t>Start time = date 24hr</w:t>
      </w:r>
    </w:p>
    <w:p w14:paraId="6526F170" w14:textId="3FE0AC6B" w:rsidR="0021407F" w:rsidRDefault="0021407F">
      <w:pPr>
        <w:pStyle w:val="CommentText"/>
      </w:pPr>
      <w:r>
        <w:t>End time = date 24hr</w:t>
      </w:r>
    </w:p>
  </w:comment>
  <w:comment w:id="271" w:author="ALROY CHIANG" w:date="2023-02-07T15:44:00Z" w:initials="AC">
    <w:p w14:paraId="6D31E07A" w14:textId="6369ACE9" w:rsidR="00FF06A1" w:rsidRDefault="00FF06A1">
      <w:pPr>
        <w:pStyle w:val="CommentText"/>
      </w:pPr>
      <w:r>
        <w:rPr>
          <w:rStyle w:val="CommentReference"/>
        </w:rPr>
        <w:annotationRef/>
      </w:r>
      <w:r w:rsidR="004F79DC">
        <w:t xml:space="preserve">Average, </w:t>
      </w:r>
      <w:r>
        <w:t>Standard deviation</w:t>
      </w:r>
      <w:r w:rsidR="00BB311D">
        <w:t>, 1</w:t>
      </w:r>
      <w:r w:rsidR="00BB311D" w:rsidRPr="00BB311D">
        <w:rPr>
          <w:vertAlign w:val="superscript"/>
        </w:rPr>
        <w:t>st</w:t>
      </w:r>
      <w:r w:rsidR="00BB311D">
        <w:t>, 2</w:t>
      </w:r>
      <w:r w:rsidR="00BB311D" w:rsidRPr="00BB311D">
        <w:rPr>
          <w:vertAlign w:val="superscript"/>
        </w:rPr>
        <w:t>nd</w:t>
      </w:r>
      <w:r w:rsidR="00BB311D">
        <w:t xml:space="preserve"> and 3</w:t>
      </w:r>
      <w:r w:rsidR="00BB311D" w:rsidRPr="00BB311D">
        <w:rPr>
          <w:vertAlign w:val="superscript"/>
        </w:rPr>
        <w:t>rd</w:t>
      </w:r>
      <w:r w:rsidR="00BB311D">
        <w:t xml:space="preserve"> quartile</w:t>
      </w:r>
      <w:r w:rsidR="00C56677">
        <w:t>, maximum and minimum values of each data column</w:t>
      </w:r>
    </w:p>
  </w:comment>
  <w:comment w:id="275" w:author="ALROY CHIANG" w:date="2023-02-07T15:56:00Z" w:initials="AC">
    <w:p w14:paraId="06C29C60" w14:textId="22FAD503" w:rsidR="004F79DC" w:rsidRDefault="004F79DC">
      <w:pPr>
        <w:pStyle w:val="CommentText"/>
      </w:pPr>
      <w:r>
        <w:rPr>
          <w:rStyle w:val="CommentReference"/>
        </w:rPr>
        <w:annotationRef/>
      </w:r>
      <w:r>
        <w:t>Outliers are defined by values beyond a “minimum”/”maximum” threshold calculated by the formulas (Q1-1.5*IQR) &amp; Q3-1.5*IQR) respectively</w:t>
      </w:r>
    </w:p>
  </w:comment>
  <w:comment w:id="281" w:author="ALROY CHIANG" w:date="2023-02-16T15:14:00Z" w:initials="AC">
    <w:p w14:paraId="7DC33D97" w14:textId="2C37C110" w:rsidR="00C9209B" w:rsidRDefault="00C9209B">
      <w:pPr>
        <w:pStyle w:val="CommentText"/>
      </w:pPr>
      <w:r>
        <w:rPr>
          <w:rStyle w:val="CommentReference"/>
        </w:rPr>
        <w:annotationRef/>
      </w:r>
      <w:r>
        <w:t>I actually can alrd consider this resolved… even if there is duplicate raw data files being passed through the program. The same load and address will cause them to combine, remove duplicates and sort. Naturally the result should be a month’s worth of data nicely, assuming no corrupt data has been passed through (E.g December 32</w:t>
      </w:r>
      <w:r w:rsidRPr="00C9209B">
        <w:rPr>
          <w:vertAlign w:val="superscript"/>
        </w:rPr>
        <w:t>nd</w:t>
      </w:r>
      <w:r>
        <w:t xml:space="preserve"> timestamp row) I did not consider for such errors. </w:t>
      </w:r>
    </w:p>
  </w:comment>
  <w:comment w:id="289" w:author="ALROY CHIANG" w:date="2023-02-06T15:28:00Z" w:initials="AC">
    <w:p w14:paraId="75A1CCF3" w14:textId="77777777" w:rsidR="004C6799" w:rsidRDefault="004C6799">
      <w:pPr>
        <w:pStyle w:val="CommentText"/>
      </w:pPr>
      <w:r>
        <w:rPr>
          <w:rStyle w:val="CommentReference"/>
        </w:rPr>
        <w:annotationRef/>
      </w:r>
      <w:r>
        <w:t>Check the dataframe for the number of missing rows. Since each row represent 1 sec, if 3600 rows missing from a day’s worth of rows, reject the data</w:t>
      </w:r>
    </w:p>
    <w:p w14:paraId="58515F7B" w14:textId="77777777" w:rsidR="004A52CC" w:rsidRDefault="004A52CC">
      <w:pPr>
        <w:pStyle w:val="CommentText"/>
      </w:pPr>
    </w:p>
    <w:p w14:paraId="1BCCFA22" w14:textId="316A297B" w:rsidR="004A52CC" w:rsidRDefault="004A52CC">
      <w:pPr>
        <w:pStyle w:val="CommentText"/>
      </w:pPr>
      <w:r>
        <w:t>If the file contains multiple dfs. The second my program encounters a df that has too many missing data, move the ENTIRE file into rejected folder. BUT the program will skip the current df and continue processing other df’s within the same file. The program will delete the raw entire data file in staging folder.</w:t>
      </w:r>
      <w:r w:rsidR="005D67A5">
        <w:t xml:space="preserve"> Prevent moving/copying of the raw data file twice into the rejected folder.</w:t>
      </w:r>
    </w:p>
    <w:p w14:paraId="0D6359CD" w14:textId="1DE6014F" w:rsidR="004A52CC" w:rsidRDefault="004A52CC" w:rsidP="004A52CC">
      <w:pPr>
        <w:pStyle w:val="CommentText"/>
        <w:ind w:left="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24D643" w15:done="0"/>
  <w15:commentEx w15:paraId="291E6EE7" w15:done="0"/>
  <w15:commentEx w15:paraId="403634FB" w15:done="0"/>
  <w15:commentEx w15:paraId="70AD0C15" w15:done="0"/>
  <w15:commentEx w15:paraId="6F9A4104" w15:done="0"/>
  <w15:commentEx w15:paraId="5D40BAB5" w15:done="0"/>
  <w15:commentEx w15:paraId="0F6F267F" w15:done="0"/>
  <w15:commentEx w15:paraId="11E2060C" w15:done="0"/>
  <w15:commentEx w15:paraId="602BE9A8" w15:done="0"/>
  <w15:commentEx w15:paraId="11FB7C2B" w15:done="0"/>
  <w15:commentEx w15:paraId="5A835DEC" w15:done="0"/>
  <w15:commentEx w15:paraId="5A7D831F" w15:paraIdParent="5A835DEC" w15:done="0"/>
  <w15:commentEx w15:paraId="283CE96F" w15:done="0"/>
  <w15:commentEx w15:paraId="0621C523" w15:done="0"/>
  <w15:commentEx w15:paraId="05486E3A" w15:done="0"/>
  <w15:commentEx w15:paraId="0974AF45" w15:done="0"/>
  <w15:commentEx w15:paraId="2EB92808" w15:done="0"/>
  <w15:commentEx w15:paraId="6526F170" w15:done="0"/>
  <w15:commentEx w15:paraId="6D31E07A" w15:done="0"/>
  <w15:commentEx w15:paraId="06C29C60" w15:done="0"/>
  <w15:commentEx w15:paraId="7DC33D97" w15:done="0"/>
  <w15:commentEx w15:paraId="0D635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3C87" w16cex:dateUtc="2023-02-14T08:59:00Z"/>
  <w16cex:commentExtensible w16cex:durableId="278BB6E1" w16cex:dateUtc="2023-02-06T09:26:00Z"/>
  <w16cex:commentExtensible w16cex:durableId="27963585" w16cex:dateUtc="2023-02-14T08:29:00Z"/>
  <w16cex:commentExtensible w16cex:durableId="278E1CF4" w16cex:dateUtc="2023-02-08T05:07:00Z"/>
  <w16cex:commentExtensible w16cex:durableId="278B9BC6" w16cex:dateUtc="2023-02-06T07:31:00Z"/>
  <w16cex:commentExtensible w16cex:durableId="2799D446" w16cex:dateUtc="2023-02-17T02:24:00Z"/>
  <w16cex:commentExtensible w16cex:durableId="27A1FCA7" w16cex:dateUtc="2023-02-23T06:54:00Z"/>
  <w16cex:commentExtensible w16cex:durableId="2797522B" w16cex:dateUtc="2023-02-15T04:44:00Z"/>
  <w16cex:commentExtensible w16cex:durableId="27A883FB" w16cex:dateUtc="2023-02-28T05:45:00Z"/>
  <w16cex:commentExtensible w16cex:durableId="27975320" w16cex:dateUtc="2023-02-15T04:48:00Z"/>
  <w16cex:commentExtensible w16cex:durableId="278B87F2" w16cex:dateUtc="2023-02-06T06:06:00Z"/>
  <w16cex:commentExtensible w16cex:durableId="278BC0A1" w16cex:dateUtc="2023-02-06T10:08:00Z"/>
  <w16cex:commentExtensible w16cex:durableId="278CA3F3" w16cex:dateUtc="2023-02-07T02:18:00Z"/>
  <w16cex:commentExtensible w16cex:durableId="279487F1" w16cex:dateUtc="2023-02-13T01:57:00Z"/>
  <w16cex:commentExtensible w16cex:durableId="278CF00D" w16cex:dateUtc="2023-02-07T07:43:00Z"/>
  <w16cex:commentExtensible w16cex:durableId="278CF021" w16cex:dateUtc="2023-02-07T07:43:00Z"/>
  <w16cex:commentExtensible w16cex:durableId="278CF2C3" w16cex:dateUtc="2023-02-07T07:54:00Z"/>
  <w16cex:commentExtensible w16cex:durableId="27A0B823" w16cex:dateUtc="2023-02-22T07:49:00Z"/>
  <w16cex:commentExtensible w16cex:durableId="278CF048" w16cex:dateUtc="2023-02-07T07:44:00Z"/>
  <w16cex:commentExtensible w16cex:durableId="278CF31B" w16cex:dateUtc="2023-02-07T07:56:00Z"/>
  <w16cex:commentExtensible w16cex:durableId="2798C6CB" w16cex:dateUtc="2023-02-16T07:14:00Z"/>
  <w16cex:commentExtensible w16cex:durableId="278B9B23" w16cex:dateUtc="2023-02-06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24D643" w16cid:durableId="27963C87"/>
  <w16cid:commentId w16cid:paraId="291E6EE7" w16cid:durableId="278BB6E1"/>
  <w16cid:commentId w16cid:paraId="403634FB" w16cid:durableId="27963585"/>
  <w16cid:commentId w16cid:paraId="70AD0C15" w16cid:durableId="278E1CF4"/>
  <w16cid:commentId w16cid:paraId="6F9A4104" w16cid:durableId="278B9BC6"/>
  <w16cid:commentId w16cid:paraId="5D40BAB5" w16cid:durableId="2799D446"/>
  <w16cid:commentId w16cid:paraId="0F6F267F" w16cid:durableId="27A1FCA7"/>
  <w16cid:commentId w16cid:paraId="11E2060C" w16cid:durableId="2797522B"/>
  <w16cid:commentId w16cid:paraId="602BE9A8" w16cid:durableId="27A883FB"/>
  <w16cid:commentId w16cid:paraId="11FB7C2B" w16cid:durableId="27975320"/>
  <w16cid:commentId w16cid:paraId="5A835DEC" w16cid:durableId="278B87F2"/>
  <w16cid:commentId w16cid:paraId="5A7D831F" w16cid:durableId="278BC0A1"/>
  <w16cid:commentId w16cid:paraId="283CE96F" w16cid:durableId="278CA3F3"/>
  <w16cid:commentId w16cid:paraId="0621C523" w16cid:durableId="279487F1"/>
  <w16cid:commentId w16cid:paraId="05486E3A" w16cid:durableId="278CF00D"/>
  <w16cid:commentId w16cid:paraId="0974AF45" w16cid:durableId="278CF021"/>
  <w16cid:commentId w16cid:paraId="2EB92808" w16cid:durableId="278CF2C3"/>
  <w16cid:commentId w16cid:paraId="6526F170" w16cid:durableId="27A0B823"/>
  <w16cid:commentId w16cid:paraId="6D31E07A" w16cid:durableId="278CF048"/>
  <w16cid:commentId w16cid:paraId="06C29C60" w16cid:durableId="278CF31B"/>
  <w16cid:commentId w16cid:paraId="7DC33D97" w16cid:durableId="2798C6CB"/>
  <w16cid:commentId w16cid:paraId="0D6359CD" w16cid:durableId="278B9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64D1F" w14:textId="77777777" w:rsidR="00392268" w:rsidRDefault="00392268" w:rsidP="003534A6">
      <w:pPr>
        <w:spacing w:after="0" w:line="240" w:lineRule="auto"/>
      </w:pPr>
      <w:r>
        <w:separator/>
      </w:r>
    </w:p>
  </w:endnote>
  <w:endnote w:type="continuationSeparator" w:id="0">
    <w:p w14:paraId="43C48C75" w14:textId="77777777" w:rsidR="00392268" w:rsidRDefault="00392268" w:rsidP="00353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056095"/>
      <w:docPartObj>
        <w:docPartGallery w:val="Page Numbers (Bottom of Page)"/>
        <w:docPartUnique/>
      </w:docPartObj>
    </w:sdtPr>
    <w:sdtEndPr>
      <w:rPr>
        <w:noProof/>
      </w:rPr>
    </w:sdtEndPr>
    <w:sdtContent>
      <w:p w14:paraId="6F7260FB" w14:textId="0FC5245F" w:rsidR="003534A6" w:rsidRDefault="003534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754FF9" w14:textId="77777777" w:rsidR="003534A6" w:rsidRDefault="00353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AC03D" w14:textId="77777777" w:rsidR="00392268" w:rsidRDefault="00392268" w:rsidP="003534A6">
      <w:pPr>
        <w:spacing w:after="0" w:line="240" w:lineRule="auto"/>
      </w:pPr>
      <w:r>
        <w:separator/>
      </w:r>
    </w:p>
  </w:footnote>
  <w:footnote w:type="continuationSeparator" w:id="0">
    <w:p w14:paraId="0F9C84BD" w14:textId="77777777" w:rsidR="00392268" w:rsidRDefault="00392268" w:rsidP="00353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2EA6" w14:textId="7C0B8959" w:rsidR="006C67F4" w:rsidRDefault="003534A6" w:rsidP="006C67F4">
    <w:pPr>
      <w:pStyle w:val="Header"/>
      <w:jc w:val="right"/>
    </w:pPr>
    <w:r>
      <w:t>SOFTWARE DESIGN</w:t>
    </w:r>
    <w:r w:rsidR="006C67F4">
      <w:t>_</w:t>
    </w:r>
    <w:r>
      <w:t xml:space="preserve">DATA </w:t>
    </w:r>
    <w:r w:rsidR="006C67F4">
      <w:t>PRE-PROCESSING</w:t>
    </w:r>
    <w:r w:rsidR="00D6039A">
      <w:t xml:space="preserve"> </w:t>
    </w:r>
    <w:r>
      <w:t>PIPELINE</w:t>
    </w:r>
    <w:r w:rsidR="00D6039A">
      <w:t>_</w:t>
    </w:r>
    <w: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53AB"/>
    <w:multiLevelType w:val="multilevel"/>
    <w:tmpl w:val="4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801EC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F8139B"/>
    <w:multiLevelType w:val="multilevel"/>
    <w:tmpl w:val="AEBE46AE"/>
    <w:lvl w:ilvl="0">
      <w:start w:val="4"/>
      <w:numFmt w:val="decimal"/>
      <w:lvlText w:val="%1"/>
      <w:lvlJc w:val="left"/>
      <w:pPr>
        <w:ind w:left="390" w:hanging="390"/>
      </w:pPr>
      <w:rPr>
        <w:rFonts w:hint="default"/>
      </w:rPr>
    </w:lvl>
    <w:lvl w:ilvl="1">
      <w:start w:val="10"/>
      <w:numFmt w:val="decimal"/>
      <w:lvlText w:val="%1.%2"/>
      <w:lvlJc w:val="left"/>
      <w:pPr>
        <w:ind w:left="1182" w:hanging="39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3" w15:restartNumberingAfterBreak="0">
    <w:nsid w:val="1209124F"/>
    <w:multiLevelType w:val="hybridMultilevel"/>
    <w:tmpl w:val="049AF98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4D30E9F"/>
    <w:multiLevelType w:val="hybridMultilevel"/>
    <w:tmpl w:val="648483BA"/>
    <w:lvl w:ilvl="0" w:tplc="150E16EA">
      <w:start w:val="2"/>
      <w:numFmt w:val="bullet"/>
      <w:lvlText w:val=""/>
      <w:lvlJc w:val="left"/>
      <w:pPr>
        <w:ind w:left="717" w:hanging="360"/>
      </w:pPr>
      <w:rPr>
        <w:rFonts w:ascii="Symbol" w:eastAsiaTheme="minorHAnsi" w:hAnsi="Symbol" w:cstheme="minorBidi" w:hint="default"/>
      </w:rPr>
    </w:lvl>
    <w:lvl w:ilvl="1" w:tplc="48090003" w:tentative="1">
      <w:start w:val="1"/>
      <w:numFmt w:val="bullet"/>
      <w:lvlText w:val="o"/>
      <w:lvlJc w:val="left"/>
      <w:pPr>
        <w:ind w:left="1437" w:hanging="360"/>
      </w:pPr>
      <w:rPr>
        <w:rFonts w:ascii="Courier New" w:hAnsi="Courier New" w:cs="Courier New" w:hint="default"/>
      </w:rPr>
    </w:lvl>
    <w:lvl w:ilvl="2" w:tplc="48090005" w:tentative="1">
      <w:start w:val="1"/>
      <w:numFmt w:val="bullet"/>
      <w:lvlText w:val=""/>
      <w:lvlJc w:val="left"/>
      <w:pPr>
        <w:ind w:left="2157" w:hanging="360"/>
      </w:pPr>
      <w:rPr>
        <w:rFonts w:ascii="Wingdings" w:hAnsi="Wingdings" w:hint="default"/>
      </w:rPr>
    </w:lvl>
    <w:lvl w:ilvl="3" w:tplc="48090001" w:tentative="1">
      <w:start w:val="1"/>
      <w:numFmt w:val="bullet"/>
      <w:lvlText w:val=""/>
      <w:lvlJc w:val="left"/>
      <w:pPr>
        <w:ind w:left="2877" w:hanging="360"/>
      </w:pPr>
      <w:rPr>
        <w:rFonts w:ascii="Symbol" w:hAnsi="Symbol" w:hint="default"/>
      </w:rPr>
    </w:lvl>
    <w:lvl w:ilvl="4" w:tplc="48090003" w:tentative="1">
      <w:start w:val="1"/>
      <w:numFmt w:val="bullet"/>
      <w:lvlText w:val="o"/>
      <w:lvlJc w:val="left"/>
      <w:pPr>
        <w:ind w:left="3597" w:hanging="360"/>
      </w:pPr>
      <w:rPr>
        <w:rFonts w:ascii="Courier New" w:hAnsi="Courier New" w:cs="Courier New" w:hint="default"/>
      </w:rPr>
    </w:lvl>
    <w:lvl w:ilvl="5" w:tplc="48090005" w:tentative="1">
      <w:start w:val="1"/>
      <w:numFmt w:val="bullet"/>
      <w:lvlText w:val=""/>
      <w:lvlJc w:val="left"/>
      <w:pPr>
        <w:ind w:left="4317" w:hanging="360"/>
      </w:pPr>
      <w:rPr>
        <w:rFonts w:ascii="Wingdings" w:hAnsi="Wingdings" w:hint="default"/>
      </w:rPr>
    </w:lvl>
    <w:lvl w:ilvl="6" w:tplc="48090001" w:tentative="1">
      <w:start w:val="1"/>
      <w:numFmt w:val="bullet"/>
      <w:lvlText w:val=""/>
      <w:lvlJc w:val="left"/>
      <w:pPr>
        <w:ind w:left="5037" w:hanging="360"/>
      </w:pPr>
      <w:rPr>
        <w:rFonts w:ascii="Symbol" w:hAnsi="Symbol" w:hint="default"/>
      </w:rPr>
    </w:lvl>
    <w:lvl w:ilvl="7" w:tplc="48090003" w:tentative="1">
      <w:start w:val="1"/>
      <w:numFmt w:val="bullet"/>
      <w:lvlText w:val="o"/>
      <w:lvlJc w:val="left"/>
      <w:pPr>
        <w:ind w:left="5757" w:hanging="360"/>
      </w:pPr>
      <w:rPr>
        <w:rFonts w:ascii="Courier New" w:hAnsi="Courier New" w:cs="Courier New" w:hint="default"/>
      </w:rPr>
    </w:lvl>
    <w:lvl w:ilvl="8" w:tplc="48090005" w:tentative="1">
      <w:start w:val="1"/>
      <w:numFmt w:val="bullet"/>
      <w:lvlText w:val=""/>
      <w:lvlJc w:val="left"/>
      <w:pPr>
        <w:ind w:left="6477" w:hanging="360"/>
      </w:pPr>
      <w:rPr>
        <w:rFonts w:ascii="Wingdings" w:hAnsi="Wingdings" w:hint="default"/>
      </w:rPr>
    </w:lvl>
  </w:abstractNum>
  <w:abstractNum w:abstractNumId="5" w15:restartNumberingAfterBreak="0">
    <w:nsid w:val="17CE72C1"/>
    <w:multiLevelType w:val="hybridMultilevel"/>
    <w:tmpl w:val="3E8AA9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C633DAE"/>
    <w:multiLevelType w:val="multilevel"/>
    <w:tmpl w:val="E5BC09F4"/>
    <w:lvl w:ilvl="0">
      <w:start w:val="1"/>
      <w:numFmt w:val="decimal"/>
      <w:lvlText w:val="%1."/>
      <w:lvlJc w:val="left"/>
      <w:pPr>
        <w:ind w:left="360" w:hanging="360"/>
      </w:pPr>
      <w:rPr>
        <w:rFonts w:hint="default"/>
      </w:rPr>
    </w:lvl>
    <w:lvl w:ilvl="1">
      <w:start w:val="1"/>
      <w:numFmt w:val="decimal"/>
      <w:lvlText w:val="SD1.%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8F032D"/>
    <w:multiLevelType w:val="multilevel"/>
    <w:tmpl w:val="CA56CE36"/>
    <w:lvl w:ilvl="0">
      <w:start w:val="1"/>
      <w:numFmt w:val="decimal"/>
      <w:lvlText w:val="SD %1."/>
      <w:lvlJc w:val="left"/>
      <w:pPr>
        <w:ind w:left="360" w:hanging="360"/>
      </w:pPr>
      <w:rPr>
        <w:rFonts w:hint="default"/>
      </w:rPr>
    </w:lvl>
    <w:lvl w:ilvl="1">
      <w:start w:val="1"/>
      <w:numFmt w:val="decimal"/>
      <w:lvlText w:val="SD2.%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C7589E"/>
    <w:multiLevelType w:val="hybridMultilevel"/>
    <w:tmpl w:val="D5B05C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1863CA4"/>
    <w:multiLevelType w:val="multilevel"/>
    <w:tmpl w:val="A9ACA7EA"/>
    <w:lvl w:ilvl="0">
      <w:start w:val="1"/>
      <w:numFmt w:val="decimal"/>
      <w:lvlText w:val="SD %1."/>
      <w:lvlJc w:val="left"/>
      <w:pPr>
        <w:ind w:left="360" w:hanging="360"/>
      </w:pPr>
      <w:rPr>
        <w:rFonts w:hint="default"/>
      </w:rPr>
    </w:lvl>
    <w:lvl w:ilvl="1">
      <w:start w:val="1"/>
      <w:numFmt w:val="decimal"/>
      <w:lvlText w:val="%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9F140F"/>
    <w:multiLevelType w:val="multilevel"/>
    <w:tmpl w:val="84089D14"/>
    <w:lvl w:ilvl="0">
      <w:start w:val="1"/>
      <w:numFmt w:val="decimal"/>
      <w:lvlText w:val="%1."/>
      <w:lvlJc w:val="left"/>
      <w:pPr>
        <w:ind w:left="360" w:hanging="360"/>
      </w:pPr>
      <w:rPr>
        <w:rFonts w:hint="default"/>
      </w:rPr>
    </w:lvl>
    <w:lvl w:ilvl="1">
      <w:start w:val="1"/>
      <w:numFmt w:val="bullet"/>
      <w:lvlText w:val=""/>
      <w:lvlJc w:val="left"/>
      <w:pPr>
        <w:ind w:left="792" w:hanging="62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D35B1F"/>
    <w:multiLevelType w:val="multilevel"/>
    <w:tmpl w:val="CA56CE36"/>
    <w:lvl w:ilvl="0">
      <w:start w:val="1"/>
      <w:numFmt w:val="decimal"/>
      <w:lvlText w:val="SD %1."/>
      <w:lvlJc w:val="left"/>
      <w:pPr>
        <w:ind w:left="360" w:hanging="360"/>
      </w:pPr>
      <w:rPr>
        <w:rFonts w:hint="default"/>
      </w:rPr>
    </w:lvl>
    <w:lvl w:ilvl="1">
      <w:start w:val="1"/>
      <w:numFmt w:val="decimal"/>
      <w:lvlText w:val="SD2.%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DC2575"/>
    <w:multiLevelType w:val="multilevel"/>
    <w:tmpl w:val="462A0CAC"/>
    <w:lvl w:ilvl="0">
      <w:start w:val="1"/>
      <w:numFmt w:val="decimal"/>
      <w:lvlText w:val="SD %1."/>
      <w:lvlJc w:val="left"/>
      <w:pPr>
        <w:ind w:left="360" w:hanging="360"/>
      </w:pPr>
      <w:rPr>
        <w:rFonts w:hint="default"/>
      </w:rPr>
    </w:lvl>
    <w:lvl w:ilvl="1">
      <w:start w:val="1"/>
      <w:numFmt w:val="none"/>
      <w:lvlText w:val="SD 1.1"/>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29EA3F9F"/>
    <w:multiLevelType w:val="multilevel"/>
    <w:tmpl w:val="103C31F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C2F43D6"/>
    <w:multiLevelType w:val="hybridMultilevel"/>
    <w:tmpl w:val="95B6082C"/>
    <w:lvl w:ilvl="0" w:tplc="1E888988">
      <w:start w:val="1"/>
      <w:numFmt w:val="bullet"/>
      <w:lvlText w:val=""/>
      <w:lvlJc w:val="left"/>
      <w:pPr>
        <w:ind w:left="1080" w:hanging="360"/>
      </w:pPr>
      <w:rPr>
        <w:rFonts w:ascii="Symbol" w:eastAsiaTheme="minorHAnsi" w:hAnsi="Symbol"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31D85DA9"/>
    <w:multiLevelType w:val="multilevel"/>
    <w:tmpl w:val="48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6" w15:restartNumberingAfterBreak="0">
    <w:nsid w:val="37782C3E"/>
    <w:multiLevelType w:val="hybridMultilevel"/>
    <w:tmpl w:val="E67A7402"/>
    <w:lvl w:ilvl="0" w:tplc="B7FCAF0C">
      <w:start w:val="5"/>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824B72"/>
    <w:multiLevelType w:val="hybridMultilevel"/>
    <w:tmpl w:val="3C10AAFC"/>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37060B"/>
    <w:multiLevelType w:val="multilevel"/>
    <w:tmpl w:val="840A14E2"/>
    <w:lvl w:ilvl="0">
      <w:start w:val="1"/>
      <w:numFmt w:val="decimal"/>
      <w:lvlText w:val="%1."/>
      <w:lvlJc w:val="left"/>
      <w:pPr>
        <w:ind w:left="360" w:hanging="360"/>
      </w:pPr>
      <w:rPr>
        <w:rFonts w:hint="default"/>
      </w:rPr>
    </w:lvl>
    <w:lvl w:ilvl="1">
      <w:start w:val="1"/>
      <w:numFmt w:val="decimal"/>
      <w:lvlText w:val="%1.%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51158F"/>
    <w:multiLevelType w:val="multilevel"/>
    <w:tmpl w:val="A9ACA7EA"/>
    <w:lvl w:ilvl="0">
      <w:start w:val="1"/>
      <w:numFmt w:val="decimal"/>
      <w:lvlText w:val="SD %1."/>
      <w:lvlJc w:val="left"/>
      <w:pPr>
        <w:ind w:left="360" w:hanging="360"/>
      </w:pPr>
      <w:rPr>
        <w:rFonts w:hint="default"/>
      </w:rPr>
    </w:lvl>
    <w:lvl w:ilvl="1">
      <w:start w:val="1"/>
      <w:numFmt w:val="decimal"/>
      <w:lvlText w:val="%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AC6817"/>
    <w:multiLevelType w:val="hybridMultilevel"/>
    <w:tmpl w:val="EF785B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2A00A9F"/>
    <w:multiLevelType w:val="hybridMultilevel"/>
    <w:tmpl w:val="43C2C126"/>
    <w:lvl w:ilvl="0" w:tplc="C2605E54">
      <w:start w:val="5"/>
      <w:numFmt w:val="bullet"/>
      <w:lvlText w:val=""/>
      <w:lvlJc w:val="left"/>
      <w:pPr>
        <w:ind w:left="717" w:hanging="360"/>
      </w:pPr>
      <w:rPr>
        <w:rFonts w:ascii="Symbol" w:eastAsiaTheme="minorHAnsi" w:hAnsi="Symbol" w:cstheme="minorBidi" w:hint="default"/>
      </w:rPr>
    </w:lvl>
    <w:lvl w:ilvl="1" w:tplc="48090003" w:tentative="1">
      <w:start w:val="1"/>
      <w:numFmt w:val="bullet"/>
      <w:lvlText w:val="o"/>
      <w:lvlJc w:val="left"/>
      <w:pPr>
        <w:ind w:left="1437" w:hanging="360"/>
      </w:pPr>
      <w:rPr>
        <w:rFonts w:ascii="Courier New" w:hAnsi="Courier New" w:cs="Courier New" w:hint="default"/>
      </w:rPr>
    </w:lvl>
    <w:lvl w:ilvl="2" w:tplc="48090005" w:tentative="1">
      <w:start w:val="1"/>
      <w:numFmt w:val="bullet"/>
      <w:lvlText w:val=""/>
      <w:lvlJc w:val="left"/>
      <w:pPr>
        <w:ind w:left="2157" w:hanging="360"/>
      </w:pPr>
      <w:rPr>
        <w:rFonts w:ascii="Wingdings" w:hAnsi="Wingdings" w:hint="default"/>
      </w:rPr>
    </w:lvl>
    <w:lvl w:ilvl="3" w:tplc="48090001" w:tentative="1">
      <w:start w:val="1"/>
      <w:numFmt w:val="bullet"/>
      <w:lvlText w:val=""/>
      <w:lvlJc w:val="left"/>
      <w:pPr>
        <w:ind w:left="2877" w:hanging="360"/>
      </w:pPr>
      <w:rPr>
        <w:rFonts w:ascii="Symbol" w:hAnsi="Symbol" w:hint="default"/>
      </w:rPr>
    </w:lvl>
    <w:lvl w:ilvl="4" w:tplc="48090003" w:tentative="1">
      <w:start w:val="1"/>
      <w:numFmt w:val="bullet"/>
      <w:lvlText w:val="o"/>
      <w:lvlJc w:val="left"/>
      <w:pPr>
        <w:ind w:left="3597" w:hanging="360"/>
      </w:pPr>
      <w:rPr>
        <w:rFonts w:ascii="Courier New" w:hAnsi="Courier New" w:cs="Courier New" w:hint="default"/>
      </w:rPr>
    </w:lvl>
    <w:lvl w:ilvl="5" w:tplc="48090005" w:tentative="1">
      <w:start w:val="1"/>
      <w:numFmt w:val="bullet"/>
      <w:lvlText w:val=""/>
      <w:lvlJc w:val="left"/>
      <w:pPr>
        <w:ind w:left="4317" w:hanging="360"/>
      </w:pPr>
      <w:rPr>
        <w:rFonts w:ascii="Wingdings" w:hAnsi="Wingdings" w:hint="default"/>
      </w:rPr>
    </w:lvl>
    <w:lvl w:ilvl="6" w:tplc="48090001" w:tentative="1">
      <w:start w:val="1"/>
      <w:numFmt w:val="bullet"/>
      <w:lvlText w:val=""/>
      <w:lvlJc w:val="left"/>
      <w:pPr>
        <w:ind w:left="5037" w:hanging="360"/>
      </w:pPr>
      <w:rPr>
        <w:rFonts w:ascii="Symbol" w:hAnsi="Symbol" w:hint="default"/>
      </w:rPr>
    </w:lvl>
    <w:lvl w:ilvl="7" w:tplc="48090003" w:tentative="1">
      <w:start w:val="1"/>
      <w:numFmt w:val="bullet"/>
      <w:lvlText w:val="o"/>
      <w:lvlJc w:val="left"/>
      <w:pPr>
        <w:ind w:left="5757" w:hanging="360"/>
      </w:pPr>
      <w:rPr>
        <w:rFonts w:ascii="Courier New" w:hAnsi="Courier New" w:cs="Courier New" w:hint="default"/>
      </w:rPr>
    </w:lvl>
    <w:lvl w:ilvl="8" w:tplc="48090005" w:tentative="1">
      <w:start w:val="1"/>
      <w:numFmt w:val="bullet"/>
      <w:lvlText w:val=""/>
      <w:lvlJc w:val="left"/>
      <w:pPr>
        <w:ind w:left="6477" w:hanging="360"/>
      </w:pPr>
      <w:rPr>
        <w:rFonts w:ascii="Wingdings" w:hAnsi="Wingdings" w:hint="default"/>
      </w:rPr>
    </w:lvl>
  </w:abstractNum>
  <w:abstractNum w:abstractNumId="22" w15:restartNumberingAfterBreak="0">
    <w:nsid w:val="54A73F76"/>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0B135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BC1326"/>
    <w:multiLevelType w:val="hybridMultilevel"/>
    <w:tmpl w:val="3A44A0A4"/>
    <w:lvl w:ilvl="0" w:tplc="8D52EC06">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C8A66B1"/>
    <w:multiLevelType w:val="multilevel"/>
    <w:tmpl w:val="B3F0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7B03F0"/>
    <w:multiLevelType w:val="multilevel"/>
    <w:tmpl w:val="9A24FF60"/>
    <w:lvl w:ilvl="0">
      <w:start w:val="1"/>
      <w:numFmt w:val="decimal"/>
      <w:lvlText w:val="%1."/>
      <w:lvlJc w:val="left"/>
      <w:pPr>
        <w:ind w:left="720" w:hanging="360"/>
      </w:pPr>
      <w:rPr>
        <w:rFonts w:hint="default"/>
      </w:rPr>
    </w:lvl>
    <w:lvl w:ilvl="1">
      <w:start w:val="1"/>
      <w:numFmt w:val="decimal"/>
      <w:lvlText w:val="%2."/>
      <w:lvlJc w:val="left"/>
      <w:pPr>
        <w:ind w:left="1152" w:hanging="62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5EF2355B"/>
    <w:multiLevelType w:val="multilevel"/>
    <w:tmpl w:val="840A14E2"/>
    <w:lvl w:ilvl="0">
      <w:start w:val="1"/>
      <w:numFmt w:val="decimal"/>
      <w:lvlText w:val="%1."/>
      <w:lvlJc w:val="left"/>
      <w:pPr>
        <w:ind w:left="360" w:hanging="360"/>
      </w:pPr>
      <w:rPr>
        <w:rFonts w:hint="default"/>
      </w:rPr>
    </w:lvl>
    <w:lvl w:ilvl="1">
      <w:start w:val="1"/>
      <w:numFmt w:val="decimal"/>
      <w:lvlText w:val="%1.%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9343D3E"/>
    <w:multiLevelType w:val="hybridMultilevel"/>
    <w:tmpl w:val="59C0AF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D8963F1"/>
    <w:multiLevelType w:val="hybridMultilevel"/>
    <w:tmpl w:val="AC9203D6"/>
    <w:lvl w:ilvl="0" w:tplc="7276A552">
      <w:start w:val="1"/>
      <w:numFmt w:val="bullet"/>
      <w:lvlText w:val=""/>
      <w:lvlJc w:val="left"/>
      <w:pPr>
        <w:ind w:left="1080" w:hanging="360"/>
      </w:pPr>
      <w:rPr>
        <w:rFonts w:ascii="Symbol" w:eastAsiaTheme="minorHAnsi" w:hAnsi="Symbol" w:cstheme="minorBidi"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6E550CBC"/>
    <w:multiLevelType w:val="multilevel"/>
    <w:tmpl w:val="4D760B56"/>
    <w:lvl w:ilvl="0">
      <w:start w:val="3"/>
      <w:numFmt w:val="decimal"/>
      <w:lvlText w:val="SD %1."/>
      <w:lvlJc w:val="left"/>
      <w:pPr>
        <w:ind w:left="360" w:hanging="360"/>
      </w:pPr>
      <w:rPr>
        <w:rFonts w:hint="default"/>
      </w:rPr>
    </w:lvl>
    <w:lvl w:ilvl="1">
      <w:start w:val="1"/>
      <w:numFmt w:val="decimal"/>
      <w:lvlText w:val="3.%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A6045F"/>
    <w:multiLevelType w:val="hybridMultilevel"/>
    <w:tmpl w:val="410A89B0"/>
    <w:lvl w:ilvl="0" w:tplc="C804F2C0">
      <w:start w:val="5"/>
      <w:numFmt w:val="bullet"/>
      <w:lvlText w:val=""/>
      <w:lvlJc w:val="left"/>
      <w:pPr>
        <w:ind w:left="717" w:hanging="360"/>
      </w:pPr>
      <w:rPr>
        <w:rFonts w:ascii="Symbol" w:eastAsiaTheme="minorHAnsi" w:hAnsi="Symbol" w:cstheme="minorBidi" w:hint="default"/>
      </w:rPr>
    </w:lvl>
    <w:lvl w:ilvl="1" w:tplc="48090003" w:tentative="1">
      <w:start w:val="1"/>
      <w:numFmt w:val="bullet"/>
      <w:lvlText w:val="o"/>
      <w:lvlJc w:val="left"/>
      <w:pPr>
        <w:ind w:left="1437" w:hanging="360"/>
      </w:pPr>
      <w:rPr>
        <w:rFonts w:ascii="Courier New" w:hAnsi="Courier New" w:cs="Courier New" w:hint="default"/>
      </w:rPr>
    </w:lvl>
    <w:lvl w:ilvl="2" w:tplc="48090005" w:tentative="1">
      <w:start w:val="1"/>
      <w:numFmt w:val="bullet"/>
      <w:lvlText w:val=""/>
      <w:lvlJc w:val="left"/>
      <w:pPr>
        <w:ind w:left="2157" w:hanging="360"/>
      </w:pPr>
      <w:rPr>
        <w:rFonts w:ascii="Wingdings" w:hAnsi="Wingdings" w:hint="default"/>
      </w:rPr>
    </w:lvl>
    <w:lvl w:ilvl="3" w:tplc="48090001" w:tentative="1">
      <w:start w:val="1"/>
      <w:numFmt w:val="bullet"/>
      <w:lvlText w:val=""/>
      <w:lvlJc w:val="left"/>
      <w:pPr>
        <w:ind w:left="2877" w:hanging="360"/>
      </w:pPr>
      <w:rPr>
        <w:rFonts w:ascii="Symbol" w:hAnsi="Symbol" w:hint="default"/>
      </w:rPr>
    </w:lvl>
    <w:lvl w:ilvl="4" w:tplc="48090003" w:tentative="1">
      <w:start w:val="1"/>
      <w:numFmt w:val="bullet"/>
      <w:lvlText w:val="o"/>
      <w:lvlJc w:val="left"/>
      <w:pPr>
        <w:ind w:left="3597" w:hanging="360"/>
      </w:pPr>
      <w:rPr>
        <w:rFonts w:ascii="Courier New" w:hAnsi="Courier New" w:cs="Courier New" w:hint="default"/>
      </w:rPr>
    </w:lvl>
    <w:lvl w:ilvl="5" w:tplc="48090005" w:tentative="1">
      <w:start w:val="1"/>
      <w:numFmt w:val="bullet"/>
      <w:lvlText w:val=""/>
      <w:lvlJc w:val="left"/>
      <w:pPr>
        <w:ind w:left="4317" w:hanging="360"/>
      </w:pPr>
      <w:rPr>
        <w:rFonts w:ascii="Wingdings" w:hAnsi="Wingdings" w:hint="default"/>
      </w:rPr>
    </w:lvl>
    <w:lvl w:ilvl="6" w:tplc="48090001" w:tentative="1">
      <w:start w:val="1"/>
      <w:numFmt w:val="bullet"/>
      <w:lvlText w:val=""/>
      <w:lvlJc w:val="left"/>
      <w:pPr>
        <w:ind w:left="5037" w:hanging="360"/>
      </w:pPr>
      <w:rPr>
        <w:rFonts w:ascii="Symbol" w:hAnsi="Symbol" w:hint="default"/>
      </w:rPr>
    </w:lvl>
    <w:lvl w:ilvl="7" w:tplc="48090003" w:tentative="1">
      <w:start w:val="1"/>
      <w:numFmt w:val="bullet"/>
      <w:lvlText w:val="o"/>
      <w:lvlJc w:val="left"/>
      <w:pPr>
        <w:ind w:left="5757" w:hanging="360"/>
      </w:pPr>
      <w:rPr>
        <w:rFonts w:ascii="Courier New" w:hAnsi="Courier New" w:cs="Courier New" w:hint="default"/>
      </w:rPr>
    </w:lvl>
    <w:lvl w:ilvl="8" w:tplc="48090005" w:tentative="1">
      <w:start w:val="1"/>
      <w:numFmt w:val="bullet"/>
      <w:lvlText w:val=""/>
      <w:lvlJc w:val="left"/>
      <w:pPr>
        <w:ind w:left="6477" w:hanging="360"/>
      </w:pPr>
      <w:rPr>
        <w:rFonts w:ascii="Wingdings" w:hAnsi="Wingdings" w:hint="default"/>
      </w:rPr>
    </w:lvl>
  </w:abstractNum>
  <w:abstractNum w:abstractNumId="32" w15:restartNumberingAfterBreak="0">
    <w:nsid w:val="6FD04FCD"/>
    <w:multiLevelType w:val="multilevel"/>
    <w:tmpl w:val="840A14E2"/>
    <w:lvl w:ilvl="0">
      <w:start w:val="1"/>
      <w:numFmt w:val="decimal"/>
      <w:lvlText w:val="%1."/>
      <w:lvlJc w:val="left"/>
      <w:pPr>
        <w:ind w:left="360" w:hanging="360"/>
      </w:pPr>
      <w:rPr>
        <w:rFonts w:hint="default"/>
      </w:rPr>
    </w:lvl>
    <w:lvl w:ilvl="1">
      <w:start w:val="1"/>
      <w:numFmt w:val="decimal"/>
      <w:lvlText w:val="%1.%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43F5FD2"/>
    <w:multiLevelType w:val="multilevel"/>
    <w:tmpl w:val="92262802"/>
    <w:lvl w:ilvl="0">
      <w:start w:val="3"/>
      <w:numFmt w:val="decimal"/>
      <w:lvlText w:val="SD %1."/>
      <w:lvlJc w:val="left"/>
      <w:pPr>
        <w:ind w:left="360" w:hanging="360"/>
      </w:pPr>
      <w:rPr>
        <w:rFonts w:hint="default"/>
      </w:rPr>
    </w:lvl>
    <w:lvl w:ilvl="1">
      <w:start w:val="3"/>
      <w:numFmt w:val="decimal"/>
      <w:lvlText w:val="SD3.%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44E321E"/>
    <w:multiLevelType w:val="multilevel"/>
    <w:tmpl w:val="B9ACA9AC"/>
    <w:lvl w:ilvl="0">
      <w:start w:val="1"/>
      <w:numFmt w:val="decimal"/>
      <w:lvlText w:val="SD %1."/>
      <w:lvlJc w:val="left"/>
      <w:pPr>
        <w:ind w:left="360" w:hanging="360"/>
      </w:pPr>
      <w:rPr>
        <w:rFonts w:hint="default"/>
      </w:rPr>
    </w:lvl>
    <w:lvl w:ilvl="1">
      <w:start w:val="1"/>
      <w:numFmt w:val="decimal"/>
      <w:lvlText w:val="%2."/>
      <w:lvlJc w:val="left"/>
      <w:pPr>
        <w:ind w:left="792" w:hanging="62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7BB1760"/>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7D3393A"/>
    <w:multiLevelType w:val="multilevel"/>
    <w:tmpl w:val="48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15:restartNumberingAfterBreak="0">
    <w:nsid w:val="7CED540F"/>
    <w:multiLevelType w:val="multilevel"/>
    <w:tmpl w:val="68529FCE"/>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5970617">
    <w:abstractNumId w:val="18"/>
  </w:num>
  <w:num w:numId="2" w16cid:durableId="689263666">
    <w:abstractNumId w:val="29"/>
  </w:num>
  <w:num w:numId="3" w16cid:durableId="327944706">
    <w:abstractNumId w:val="14"/>
  </w:num>
  <w:num w:numId="4" w16cid:durableId="1681813885">
    <w:abstractNumId w:val="24"/>
  </w:num>
  <w:num w:numId="5" w16cid:durableId="1224294801">
    <w:abstractNumId w:val="13"/>
  </w:num>
  <w:num w:numId="6" w16cid:durableId="254554599">
    <w:abstractNumId w:val="1"/>
  </w:num>
  <w:num w:numId="7" w16cid:durableId="1115826032">
    <w:abstractNumId w:val="20"/>
  </w:num>
  <w:num w:numId="8" w16cid:durableId="376004762">
    <w:abstractNumId w:val="28"/>
  </w:num>
  <w:num w:numId="9" w16cid:durableId="1812677135">
    <w:abstractNumId w:val="17"/>
  </w:num>
  <w:num w:numId="10" w16cid:durableId="1971394771">
    <w:abstractNumId w:val="22"/>
  </w:num>
  <w:num w:numId="11" w16cid:durableId="484051586">
    <w:abstractNumId w:val="2"/>
  </w:num>
  <w:num w:numId="12" w16cid:durableId="1425568795">
    <w:abstractNumId w:val="4"/>
  </w:num>
  <w:num w:numId="13" w16cid:durableId="173305748">
    <w:abstractNumId w:val="16"/>
  </w:num>
  <w:num w:numId="14" w16cid:durableId="1921330852">
    <w:abstractNumId w:val="27"/>
  </w:num>
  <w:num w:numId="15" w16cid:durableId="1325550974">
    <w:abstractNumId w:val="32"/>
  </w:num>
  <w:num w:numId="16" w16cid:durableId="1013072888">
    <w:abstractNumId w:val="12"/>
  </w:num>
  <w:num w:numId="17" w16cid:durableId="1614902639">
    <w:abstractNumId w:val="6"/>
  </w:num>
  <w:num w:numId="18" w16cid:durableId="2012633737">
    <w:abstractNumId w:val="7"/>
  </w:num>
  <w:num w:numId="19" w16cid:durableId="1584992048">
    <w:abstractNumId w:val="30"/>
  </w:num>
  <w:num w:numId="20" w16cid:durableId="1297879366">
    <w:abstractNumId w:val="33"/>
  </w:num>
  <w:num w:numId="21" w16cid:durableId="1742681414">
    <w:abstractNumId w:val="11"/>
  </w:num>
  <w:num w:numId="22" w16cid:durableId="912399575">
    <w:abstractNumId w:val="10"/>
  </w:num>
  <w:num w:numId="23" w16cid:durableId="824471256">
    <w:abstractNumId w:val="36"/>
  </w:num>
  <w:num w:numId="24" w16cid:durableId="255214427">
    <w:abstractNumId w:val="19"/>
  </w:num>
  <w:num w:numId="25" w16cid:durableId="18238731">
    <w:abstractNumId w:val="9"/>
  </w:num>
  <w:num w:numId="26" w16cid:durableId="821699122">
    <w:abstractNumId w:val="34"/>
  </w:num>
  <w:num w:numId="27" w16cid:durableId="284700046">
    <w:abstractNumId w:val="26"/>
  </w:num>
  <w:num w:numId="28" w16cid:durableId="1531845233">
    <w:abstractNumId w:val="35"/>
  </w:num>
  <w:num w:numId="29" w16cid:durableId="1740714056">
    <w:abstractNumId w:val="15"/>
  </w:num>
  <w:num w:numId="30" w16cid:durableId="1681005816">
    <w:abstractNumId w:val="3"/>
  </w:num>
  <w:num w:numId="31" w16cid:durableId="279193890">
    <w:abstractNumId w:val="37"/>
  </w:num>
  <w:num w:numId="32" w16cid:durableId="1145898025">
    <w:abstractNumId w:val="0"/>
  </w:num>
  <w:num w:numId="33" w16cid:durableId="8217974">
    <w:abstractNumId w:val="23"/>
  </w:num>
  <w:num w:numId="34" w16cid:durableId="710421003">
    <w:abstractNumId w:val="8"/>
  </w:num>
  <w:num w:numId="35" w16cid:durableId="424110155">
    <w:abstractNumId w:val="31"/>
  </w:num>
  <w:num w:numId="36" w16cid:durableId="1036002162">
    <w:abstractNumId w:val="5"/>
  </w:num>
  <w:num w:numId="37" w16cid:durableId="1496917443">
    <w:abstractNumId w:val="21"/>
  </w:num>
  <w:num w:numId="38" w16cid:durableId="1810247074">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ROY CHIANG">
    <w15:presenceInfo w15:providerId="AD" w15:userId="S::E707562@edpr.com::0dbefd43-ae10-46a9-acce-ad86e80c5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46"/>
    <w:rsid w:val="00002456"/>
    <w:rsid w:val="000054C5"/>
    <w:rsid w:val="00006623"/>
    <w:rsid w:val="00007275"/>
    <w:rsid w:val="000106FD"/>
    <w:rsid w:val="00012241"/>
    <w:rsid w:val="00015B99"/>
    <w:rsid w:val="000164CD"/>
    <w:rsid w:val="00022FB2"/>
    <w:rsid w:val="000234E3"/>
    <w:rsid w:val="00023E05"/>
    <w:rsid w:val="000242EE"/>
    <w:rsid w:val="00024328"/>
    <w:rsid w:val="00026A63"/>
    <w:rsid w:val="000315B9"/>
    <w:rsid w:val="000340F7"/>
    <w:rsid w:val="00036540"/>
    <w:rsid w:val="000368BE"/>
    <w:rsid w:val="00045031"/>
    <w:rsid w:val="0005022A"/>
    <w:rsid w:val="000518E3"/>
    <w:rsid w:val="00054B7E"/>
    <w:rsid w:val="00055772"/>
    <w:rsid w:val="000558A5"/>
    <w:rsid w:val="00055A01"/>
    <w:rsid w:val="00056C9F"/>
    <w:rsid w:val="0005716B"/>
    <w:rsid w:val="0006123F"/>
    <w:rsid w:val="000629B9"/>
    <w:rsid w:val="000676CA"/>
    <w:rsid w:val="000707D6"/>
    <w:rsid w:val="00070864"/>
    <w:rsid w:val="00076147"/>
    <w:rsid w:val="000810C4"/>
    <w:rsid w:val="0009115F"/>
    <w:rsid w:val="0009247C"/>
    <w:rsid w:val="000924C9"/>
    <w:rsid w:val="00092CD5"/>
    <w:rsid w:val="00092F17"/>
    <w:rsid w:val="00094B8E"/>
    <w:rsid w:val="000952B0"/>
    <w:rsid w:val="000972AC"/>
    <w:rsid w:val="0009741F"/>
    <w:rsid w:val="00097EE8"/>
    <w:rsid w:val="000A1A47"/>
    <w:rsid w:val="000A211F"/>
    <w:rsid w:val="000A425F"/>
    <w:rsid w:val="000A7003"/>
    <w:rsid w:val="000B10BC"/>
    <w:rsid w:val="000B3F22"/>
    <w:rsid w:val="000B6ED8"/>
    <w:rsid w:val="000C09AB"/>
    <w:rsid w:val="000D2694"/>
    <w:rsid w:val="000D5170"/>
    <w:rsid w:val="000D667E"/>
    <w:rsid w:val="000D72B0"/>
    <w:rsid w:val="000E2EFF"/>
    <w:rsid w:val="000E3E21"/>
    <w:rsid w:val="000E4670"/>
    <w:rsid w:val="000E517B"/>
    <w:rsid w:val="000E7980"/>
    <w:rsid w:val="000F0635"/>
    <w:rsid w:val="000F4058"/>
    <w:rsid w:val="000F7739"/>
    <w:rsid w:val="0010153B"/>
    <w:rsid w:val="00106E49"/>
    <w:rsid w:val="00110306"/>
    <w:rsid w:val="00111139"/>
    <w:rsid w:val="001131D9"/>
    <w:rsid w:val="00115888"/>
    <w:rsid w:val="001214AB"/>
    <w:rsid w:val="001215BB"/>
    <w:rsid w:val="00122944"/>
    <w:rsid w:val="00124D3B"/>
    <w:rsid w:val="0012577F"/>
    <w:rsid w:val="00125F9D"/>
    <w:rsid w:val="00126343"/>
    <w:rsid w:val="0013757C"/>
    <w:rsid w:val="00140F43"/>
    <w:rsid w:val="00140FDA"/>
    <w:rsid w:val="00144E2D"/>
    <w:rsid w:val="00145640"/>
    <w:rsid w:val="001465EC"/>
    <w:rsid w:val="001479F0"/>
    <w:rsid w:val="001543FB"/>
    <w:rsid w:val="00154C08"/>
    <w:rsid w:val="001572C0"/>
    <w:rsid w:val="00166B9A"/>
    <w:rsid w:val="00167F49"/>
    <w:rsid w:val="001711DE"/>
    <w:rsid w:val="001722E3"/>
    <w:rsid w:val="001751DA"/>
    <w:rsid w:val="00175892"/>
    <w:rsid w:val="00181345"/>
    <w:rsid w:val="001830EF"/>
    <w:rsid w:val="0018546A"/>
    <w:rsid w:val="00186F92"/>
    <w:rsid w:val="001935EC"/>
    <w:rsid w:val="00196D89"/>
    <w:rsid w:val="001A6290"/>
    <w:rsid w:val="001B0109"/>
    <w:rsid w:val="001B2D3E"/>
    <w:rsid w:val="001C0D5C"/>
    <w:rsid w:val="001C13F4"/>
    <w:rsid w:val="001C2E83"/>
    <w:rsid w:val="001C3689"/>
    <w:rsid w:val="001C445E"/>
    <w:rsid w:val="001C5512"/>
    <w:rsid w:val="001C6E60"/>
    <w:rsid w:val="001C7EC5"/>
    <w:rsid w:val="001D2C02"/>
    <w:rsid w:val="001D66D9"/>
    <w:rsid w:val="001E08DA"/>
    <w:rsid w:val="001E1CDF"/>
    <w:rsid w:val="001E2D1D"/>
    <w:rsid w:val="001E2E56"/>
    <w:rsid w:val="001E37E8"/>
    <w:rsid w:val="001E74CB"/>
    <w:rsid w:val="001E76AA"/>
    <w:rsid w:val="001F2928"/>
    <w:rsid w:val="001F3F01"/>
    <w:rsid w:val="001F3F3D"/>
    <w:rsid w:val="001F573B"/>
    <w:rsid w:val="001F6299"/>
    <w:rsid w:val="001F73EE"/>
    <w:rsid w:val="00200091"/>
    <w:rsid w:val="002002BC"/>
    <w:rsid w:val="00203EDC"/>
    <w:rsid w:val="00210519"/>
    <w:rsid w:val="00210947"/>
    <w:rsid w:val="002127E4"/>
    <w:rsid w:val="002134BC"/>
    <w:rsid w:val="0021407F"/>
    <w:rsid w:val="002147F2"/>
    <w:rsid w:val="002164FA"/>
    <w:rsid w:val="00222F32"/>
    <w:rsid w:val="00223653"/>
    <w:rsid w:val="00226030"/>
    <w:rsid w:val="0023003C"/>
    <w:rsid w:val="00233AAF"/>
    <w:rsid w:val="00234C25"/>
    <w:rsid w:val="00235853"/>
    <w:rsid w:val="00237792"/>
    <w:rsid w:val="002411FA"/>
    <w:rsid w:val="00243C0D"/>
    <w:rsid w:val="0024458E"/>
    <w:rsid w:val="002463A3"/>
    <w:rsid w:val="002463AF"/>
    <w:rsid w:val="00252CF5"/>
    <w:rsid w:val="002536C0"/>
    <w:rsid w:val="00253F00"/>
    <w:rsid w:val="002540C1"/>
    <w:rsid w:val="00257987"/>
    <w:rsid w:val="00261881"/>
    <w:rsid w:val="00262EEC"/>
    <w:rsid w:val="00263DB8"/>
    <w:rsid w:val="00264E00"/>
    <w:rsid w:val="002656F7"/>
    <w:rsid w:val="002663C7"/>
    <w:rsid w:val="00273F9A"/>
    <w:rsid w:val="00274719"/>
    <w:rsid w:val="00274E1E"/>
    <w:rsid w:val="002855B5"/>
    <w:rsid w:val="0028583D"/>
    <w:rsid w:val="00290497"/>
    <w:rsid w:val="002A47E7"/>
    <w:rsid w:val="002A599B"/>
    <w:rsid w:val="002B1700"/>
    <w:rsid w:val="002B4EDF"/>
    <w:rsid w:val="002B5824"/>
    <w:rsid w:val="002B6392"/>
    <w:rsid w:val="002B775C"/>
    <w:rsid w:val="002C2EFA"/>
    <w:rsid w:val="002C65D8"/>
    <w:rsid w:val="002D04A0"/>
    <w:rsid w:val="002D29FE"/>
    <w:rsid w:val="002D2B88"/>
    <w:rsid w:val="002D2D98"/>
    <w:rsid w:val="002D4B73"/>
    <w:rsid w:val="002D718A"/>
    <w:rsid w:val="002E1D15"/>
    <w:rsid w:val="002E329C"/>
    <w:rsid w:val="002E5059"/>
    <w:rsid w:val="002E54DF"/>
    <w:rsid w:val="002E61AC"/>
    <w:rsid w:val="002E61CA"/>
    <w:rsid w:val="002E76C5"/>
    <w:rsid w:val="002F15DE"/>
    <w:rsid w:val="002F317E"/>
    <w:rsid w:val="002F326B"/>
    <w:rsid w:val="002F4FFB"/>
    <w:rsid w:val="002F556B"/>
    <w:rsid w:val="00303F43"/>
    <w:rsid w:val="0030796C"/>
    <w:rsid w:val="003145A6"/>
    <w:rsid w:val="00314EE8"/>
    <w:rsid w:val="00315910"/>
    <w:rsid w:val="00315B8D"/>
    <w:rsid w:val="00315F39"/>
    <w:rsid w:val="00317497"/>
    <w:rsid w:val="00317BBA"/>
    <w:rsid w:val="00330F63"/>
    <w:rsid w:val="0033270E"/>
    <w:rsid w:val="003337D9"/>
    <w:rsid w:val="0034033E"/>
    <w:rsid w:val="00340979"/>
    <w:rsid w:val="00340D60"/>
    <w:rsid w:val="00343B49"/>
    <w:rsid w:val="00345EA7"/>
    <w:rsid w:val="0035148D"/>
    <w:rsid w:val="003534A6"/>
    <w:rsid w:val="00357714"/>
    <w:rsid w:val="00361946"/>
    <w:rsid w:val="00362D0C"/>
    <w:rsid w:val="00363D92"/>
    <w:rsid w:val="0036628B"/>
    <w:rsid w:val="00370402"/>
    <w:rsid w:val="00371B5F"/>
    <w:rsid w:val="00372061"/>
    <w:rsid w:val="003807B5"/>
    <w:rsid w:val="0038259A"/>
    <w:rsid w:val="0038306A"/>
    <w:rsid w:val="003838B8"/>
    <w:rsid w:val="00384C46"/>
    <w:rsid w:val="003870C8"/>
    <w:rsid w:val="003905A9"/>
    <w:rsid w:val="00392268"/>
    <w:rsid w:val="0039318B"/>
    <w:rsid w:val="003A058B"/>
    <w:rsid w:val="003A1E30"/>
    <w:rsid w:val="003A2CE7"/>
    <w:rsid w:val="003A33C7"/>
    <w:rsid w:val="003B0325"/>
    <w:rsid w:val="003B28BB"/>
    <w:rsid w:val="003B2D4C"/>
    <w:rsid w:val="003B2F61"/>
    <w:rsid w:val="003B3030"/>
    <w:rsid w:val="003B3668"/>
    <w:rsid w:val="003B5E24"/>
    <w:rsid w:val="003B6A0F"/>
    <w:rsid w:val="003D6997"/>
    <w:rsid w:val="003D7F50"/>
    <w:rsid w:val="003E0F56"/>
    <w:rsid w:val="003E1958"/>
    <w:rsid w:val="003E4807"/>
    <w:rsid w:val="003E5D41"/>
    <w:rsid w:val="003E76E8"/>
    <w:rsid w:val="003F02F1"/>
    <w:rsid w:val="003F0B4C"/>
    <w:rsid w:val="003F36D6"/>
    <w:rsid w:val="003F4648"/>
    <w:rsid w:val="003F479D"/>
    <w:rsid w:val="003F6B77"/>
    <w:rsid w:val="00401D37"/>
    <w:rsid w:val="00402799"/>
    <w:rsid w:val="00402A00"/>
    <w:rsid w:val="004052A1"/>
    <w:rsid w:val="00412450"/>
    <w:rsid w:val="00412FD0"/>
    <w:rsid w:val="004158D8"/>
    <w:rsid w:val="00415ADC"/>
    <w:rsid w:val="0041627F"/>
    <w:rsid w:val="0041663B"/>
    <w:rsid w:val="0041701D"/>
    <w:rsid w:val="004179B1"/>
    <w:rsid w:val="00417C71"/>
    <w:rsid w:val="0042304F"/>
    <w:rsid w:val="00423CB9"/>
    <w:rsid w:val="00425183"/>
    <w:rsid w:val="004277A4"/>
    <w:rsid w:val="00427924"/>
    <w:rsid w:val="0043624D"/>
    <w:rsid w:val="004379A3"/>
    <w:rsid w:val="00437CAE"/>
    <w:rsid w:val="00440694"/>
    <w:rsid w:val="0044069C"/>
    <w:rsid w:val="00451C70"/>
    <w:rsid w:val="004523CE"/>
    <w:rsid w:val="00452831"/>
    <w:rsid w:val="004529EE"/>
    <w:rsid w:val="00456CE8"/>
    <w:rsid w:val="00457C03"/>
    <w:rsid w:val="00462CBD"/>
    <w:rsid w:val="00465151"/>
    <w:rsid w:val="004708E5"/>
    <w:rsid w:val="00470B9D"/>
    <w:rsid w:val="0047263B"/>
    <w:rsid w:val="004727DE"/>
    <w:rsid w:val="00473D18"/>
    <w:rsid w:val="0047534B"/>
    <w:rsid w:val="00475A0A"/>
    <w:rsid w:val="00475AAA"/>
    <w:rsid w:val="00475C04"/>
    <w:rsid w:val="00477892"/>
    <w:rsid w:val="00492582"/>
    <w:rsid w:val="0049380C"/>
    <w:rsid w:val="00496A72"/>
    <w:rsid w:val="004A2E9C"/>
    <w:rsid w:val="004A51E5"/>
    <w:rsid w:val="004A52CC"/>
    <w:rsid w:val="004B02EE"/>
    <w:rsid w:val="004B2B79"/>
    <w:rsid w:val="004B393C"/>
    <w:rsid w:val="004B6DD3"/>
    <w:rsid w:val="004B70EE"/>
    <w:rsid w:val="004B7B02"/>
    <w:rsid w:val="004C0BAF"/>
    <w:rsid w:val="004C175F"/>
    <w:rsid w:val="004C3417"/>
    <w:rsid w:val="004C3D9B"/>
    <w:rsid w:val="004C50F6"/>
    <w:rsid w:val="004C654F"/>
    <w:rsid w:val="004C6799"/>
    <w:rsid w:val="004D225C"/>
    <w:rsid w:val="004D2417"/>
    <w:rsid w:val="004D2860"/>
    <w:rsid w:val="004D365B"/>
    <w:rsid w:val="004D50E3"/>
    <w:rsid w:val="004D5500"/>
    <w:rsid w:val="004D7290"/>
    <w:rsid w:val="004D766C"/>
    <w:rsid w:val="004D77C0"/>
    <w:rsid w:val="004E0E65"/>
    <w:rsid w:val="004E3141"/>
    <w:rsid w:val="004E46A2"/>
    <w:rsid w:val="004E58F3"/>
    <w:rsid w:val="004E5F83"/>
    <w:rsid w:val="004E7E1A"/>
    <w:rsid w:val="004F0412"/>
    <w:rsid w:val="004F1F9C"/>
    <w:rsid w:val="004F2B12"/>
    <w:rsid w:val="004F6DB5"/>
    <w:rsid w:val="004F79DC"/>
    <w:rsid w:val="00504045"/>
    <w:rsid w:val="00505E9A"/>
    <w:rsid w:val="00507D39"/>
    <w:rsid w:val="00510679"/>
    <w:rsid w:val="00510F3E"/>
    <w:rsid w:val="00512AC1"/>
    <w:rsid w:val="00525F55"/>
    <w:rsid w:val="00525FA0"/>
    <w:rsid w:val="00530D00"/>
    <w:rsid w:val="00534323"/>
    <w:rsid w:val="005359C1"/>
    <w:rsid w:val="005378D4"/>
    <w:rsid w:val="005403B2"/>
    <w:rsid w:val="00540768"/>
    <w:rsid w:val="0054190B"/>
    <w:rsid w:val="0054393F"/>
    <w:rsid w:val="00544121"/>
    <w:rsid w:val="00545C14"/>
    <w:rsid w:val="00546BCE"/>
    <w:rsid w:val="00546EAB"/>
    <w:rsid w:val="00552B2C"/>
    <w:rsid w:val="005537AE"/>
    <w:rsid w:val="00554D33"/>
    <w:rsid w:val="00557695"/>
    <w:rsid w:val="00570A0F"/>
    <w:rsid w:val="00570D34"/>
    <w:rsid w:val="00571F4F"/>
    <w:rsid w:val="00577B19"/>
    <w:rsid w:val="00583A98"/>
    <w:rsid w:val="00587B7A"/>
    <w:rsid w:val="005912DA"/>
    <w:rsid w:val="005979F8"/>
    <w:rsid w:val="00597B13"/>
    <w:rsid w:val="005A14BF"/>
    <w:rsid w:val="005A2F65"/>
    <w:rsid w:val="005A4519"/>
    <w:rsid w:val="005A7129"/>
    <w:rsid w:val="005B2700"/>
    <w:rsid w:val="005B3487"/>
    <w:rsid w:val="005C2FA0"/>
    <w:rsid w:val="005C34AE"/>
    <w:rsid w:val="005C3A19"/>
    <w:rsid w:val="005C446D"/>
    <w:rsid w:val="005C4DB0"/>
    <w:rsid w:val="005C6E67"/>
    <w:rsid w:val="005D26D8"/>
    <w:rsid w:val="005D43AB"/>
    <w:rsid w:val="005D67A5"/>
    <w:rsid w:val="005D6FC6"/>
    <w:rsid w:val="005D78FC"/>
    <w:rsid w:val="005E03B8"/>
    <w:rsid w:val="005E2196"/>
    <w:rsid w:val="005E74D5"/>
    <w:rsid w:val="005F0864"/>
    <w:rsid w:val="005F328C"/>
    <w:rsid w:val="005F40EE"/>
    <w:rsid w:val="00600508"/>
    <w:rsid w:val="0060448D"/>
    <w:rsid w:val="00606840"/>
    <w:rsid w:val="00610C6D"/>
    <w:rsid w:val="00612C95"/>
    <w:rsid w:val="00621643"/>
    <w:rsid w:val="006271AB"/>
    <w:rsid w:val="00627D07"/>
    <w:rsid w:val="00627E2D"/>
    <w:rsid w:val="006352DA"/>
    <w:rsid w:val="006360D9"/>
    <w:rsid w:val="00637371"/>
    <w:rsid w:val="006421EE"/>
    <w:rsid w:val="006445E4"/>
    <w:rsid w:val="00651329"/>
    <w:rsid w:val="00656F33"/>
    <w:rsid w:val="00662A37"/>
    <w:rsid w:val="006644FB"/>
    <w:rsid w:val="006658BC"/>
    <w:rsid w:val="00666E75"/>
    <w:rsid w:val="00667554"/>
    <w:rsid w:val="00670D95"/>
    <w:rsid w:val="006717FA"/>
    <w:rsid w:val="00671C76"/>
    <w:rsid w:val="0067534A"/>
    <w:rsid w:val="00680684"/>
    <w:rsid w:val="006809B3"/>
    <w:rsid w:val="0068132D"/>
    <w:rsid w:val="00684A07"/>
    <w:rsid w:val="00686413"/>
    <w:rsid w:val="00687B80"/>
    <w:rsid w:val="006905DE"/>
    <w:rsid w:val="00691F0A"/>
    <w:rsid w:val="0069361F"/>
    <w:rsid w:val="00695B9F"/>
    <w:rsid w:val="00696A98"/>
    <w:rsid w:val="00696F7E"/>
    <w:rsid w:val="006A1D74"/>
    <w:rsid w:val="006A3094"/>
    <w:rsid w:val="006A4A6E"/>
    <w:rsid w:val="006A5186"/>
    <w:rsid w:val="006A79A3"/>
    <w:rsid w:val="006B228C"/>
    <w:rsid w:val="006B5526"/>
    <w:rsid w:val="006B58ED"/>
    <w:rsid w:val="006B7951"/>
    <w:rsid w:val="006C10D1"/>
    <w:rsid w:val="006C1C7E"/>
    <w:rsid w:val="006C2398"/>
    <w:rsid w:val="006C3DAE"/>
    <w:rsid w:val="006C49BE"/>
    <w:rsid w:val="006C4B47"/>
    <w:rsid w:val="006C67F4"/>
    <w:rsid w:val="006C69C9"/>
    <w:rsid w:val="006D2D2B"/>
    <w:rsid w:val="006D3F48"/>
    <w:rsid w:val="006E16C4"/>
    <w:rsid w:val="006E327A"/>
    <w:rsid w:val="006E448E"/>
    <w:rsid w:val="006E5A3E"/>
    <w:rsid w:val="006E5D54"/>
    <w:rsid w:val="006F7AF9"/>
    <w:rsid w:val="0070086A"/>
    <w:rsid w:val="00701140"/>
    <w:rsid w:val="00702624"/>
    <w:rsid w:val="007036AB"/>
    <w:rsid w:val="00703766"/>
    <w:rsid w:val="00703F0B"/>
    <w:rsid w:val="00712C28"/>
    <w:rsid w:val="00712D13"/>
    <w:rsid w:val="00716ED7"/>
    <w:rsid w:val="00717E96"/>
    <w:rsid w:val="007208CC"/>
    <w:rsid w:val="0072328E"/>
    <w:rsid w:val="007267B7"/>
    <w:rsid w:val="007306F0"/>
    <w:rsid w:val="007318A3"/>
    <w:rsid w:val="007325B3"/>
    <w:rsid w:val="00732B7B"/>
    <w:rsid w:val="00732C4C"/>
    <w:rsid w:val="00732DB7"/>
    <w:rsid w:val="007342FE"/>
    <w:rsid w:val="007409D1"/>
    <w:rsid w:val="0074269D"/>
    <w:rsid w:val="00744F7D"/>
    <w:rsid w:val="00751B27"/>
    <w:rsid w:val="00755340"/>
    <w:rsid w:val="00757EFF"/>
    <w:rsid w:val="007601BF"/>
    <w:rsid w:val="007619E2"/>
    <w:rsid w:val="00761ADD"/>
    <w:rsid w:val="007643BB"/>
    <w:rsid w:val="00764D21"/>
    <w:rsid w:val="00766118"/>
    <w:rsid w:val="0076717F"/>
    <w:rsid w:val="007733C9"/>
    <w:rsid w:val="00774AD0"/>
    <w:rsid w:val="00775FC8"/>
    <w:rsid w:val="007805E0"/>
    <w:rsid w:val="00781490"/>
    <w:rsid w:val="007855E1"/>
    <w:rsid w:val="007961DD"/>
    <w:rsid w:val="00796BE6"/>
    <w:rsid w:val="007A5BDF"/>
    <w:rsid w:val="007A697D"/>
    <w:rsid w:val="007A6C97"/>
    <w:rsid w:val="007A6D31"/>
    <w:rsid w:val="007B4C80"/>
    <w:rsid w:val="007C7ACF"/>
    <w:rsid w:val="007D02C4"/>
    <w:rsid w:val="007D0B78"/>
    <w:rsid w:val="007E2A17"/>
    <w:rsid w:val="007E4761"/>
    <w:rsid w:val="007E643C"/>
    <w:rsid w:val="007E6700"/>
    <w:rsid w:val="007F1054"/>
    <w:rsid w:val="007F39AA"/>
    <w:rsid w:val="007F5A4E"/>
    <w:rsid w:val="007F5DC9"/>
    <w:rsid w:val="007F5FED"/>
    <w:rsid w:val="007F6397"/>
    <w:rsid w:val="007F72B5"/>
    <w:rsid w:val="00801D71"/>
    <w:rsid w:val="00803E49"/>
    <w:rsid w:val="00805B22"/>
    <w:rsid w:val="00807DA7"/>
    <w:rsid w:val="00810B9D"/>
    <w:rsid w:val="008111FD"/>
    <w:rsid w:val="008122F2"/>
    <w:rsid w:val="00812AEA"/>
    <w:rsid w:val="00812C05"/>
    <w:rsid w:val="0081444E"/>
    <w:rsid w:val="0081485F"/>
    <w:rsid w:val="00817942"/>
    <w:rsid w:val="00823155"/>
    <w:rsid w:val="008237FC"/>
    <w:rsid w:val="00826D53"/>
    <w:rsid w:val="00832004"/>
    <w:rsid w:val="00835E90"/>
    <w:rsid w:val="0084173B"/>
    <w:rsid w:val="00842442"/>
    <w:rsid w:val="0084433A"/>
    <w:rsid w:val="00846C9E"/>
    <w:rsid w:val="00847071"/>
    <w:rsid w:val="00847D76"/>
    <w:rsid w:val="00850A95"/>
    <w:rsid w:val="0085241F"/>
    <w:rsid w:val="00855A53"/>
    <w:rsid w:val="00855BD5"/>
    <w:rsid w:val="008569F0"/>
    <w:rsid w:val="00860EAD"/>
    <w:rsid w:val="00863E58"/>
    <w:rsid w:val="00863E9E"/>
    <w:rsid w:val="00866127"/>
    <w:rsid w:val="0087089A"/>
    <w:rsid w:val="00871FD2"/>
    <w:rsid w:val="0087358A"/>
    <w:rsid w:val="0087437F"/>
    <w:rsid w:val="00874465"/>
    <w:rsid w:val="00876377"/>
    <w:rsid w:val="0088231B"/>
    <w:rsid w:val="008847D8"/>
    <w:rsid w:val="00885C9A"/>
    <w:rsid w:val="00885CEC"/>
    <w:rsid w:val="0088725F"/>
    <w:rsid w:val="008913A4"/>
    <w:rsid w:val="00892A6E"/>
    <w:rsid w:val="00892EF4"/>
    <w:rsid w:val="008939EA"/>
    <w:rsid w:val="008946AF"/>
    <w:rsid w:val="00894B22"/>
    <w:rsid w:val="008972EF"/>
    <w:rsid w:val="00897DA8"/>
    <w:rsid w:val="008A0E12"/>
    <w:rsid w:val="008A1B80"/>
    <w:rsid w:val="008A467C"/>
    <w:rsid w:val="008A4B1A"/>
    <w:rsid w:val="008A5BD7"/>
    <w:rsid w:val="008A7A87"/>
    <w:rsid w:val="008B042F"/>
    <w:rsid w:val="008B5B97"/>
    <w:rsid w:val="008B71BC"/>
    <w:rsid w:val="008C232A"/>
    <w:rsid w:val="008D1A25"/>
    <w:rsid w:val="008D3B56"/>
    <w:rsid w:val="008D42C5"/>
    <w:rsid w:val="008E0465"/>
    <w:rsid w:val="008E07E7"/>
    <w:rsid w:val="008E0DF0"/>
    <w:rsid w:val="008E297D"/>
    <w:rsid w:val="008E4914"/>
    <w:rsid w:val="008E4A75"/>
    <w:rsid w:val="008E4E8B"/>
    <w:rsid w:val="008E5A1E"/>
    <w:rsid w:val="008F0EF6"/>
    <w:rsid w:val="008F1787"/>
    <w:rsid w:val="008F4CDA"/>
    <w:rsid w:val="008F7ECB"/>
    <w:rsid w:val="00901DC4"/>
    <w:rsid w:val="00902BFF"/>
    <w:rsid w:val="009033D8"/>
    <w:rsid w:val="009043A2"/>
    <w:rsid w:val="00905026"/>
    <w:rsid w:val="0090780A"/>
    <w:rsid w:val="00917817"/>
    <w:rsid w:val="00917CCD"/>
    <w:rsid w:val="00923A9E"/>
    <w:rsid w:val="00925175"/>
    <w:rsid w:val="0092601D"/>
    <w:rsid w:val="009269FF"/>
    <w:rsid w:val="00930504"/>
    <w:rsid w:val="00930807"/>
    <w:rsid w:val="009329CB"/>
    <w:rsid w:val="0093401E"/>
    <w:rsid w:val="0093555F"/>
    <w:rsid w:val="00935B7C"/>
    <w:rsid w:val="00937E53"/>
    <w:rsid w:val="0094300F"/>
    <w:rsid w:val="009452A5"/>
    <w:rsid w:val="00945FDF"/>
    <w:rsid w:val="00952E72"/>
    <w:rsid w:val="00960211"/>
    <w:rsid w:val="00962B9B"/>
    <w:rsid w:val="00962CA4"/>
    <w:rsid w:val="00964572"/>
    <w:rsid w:val="00964E0D"/>
    <w:rsid w:val="0096780C"/>
    <w:rsid w:val="0097315E"/>
    <w:rsid w:val="00973B3C"/>
    <w:rsid w:val="00973BD7"/>
    <w:rsid w:val="009777FA"/>
    <w:rsid w:val="00980C92"/>
    <w:rsid w:val="0098115E"/>
    <w:rsid w:val="009817A0"/>
    <w:rsid w:val="00982FE3"/>
    <w:rsid w:val="009847D0"/>
    <w:rsid w:val="009865EF"/>
    <w:rsid w:val="0098778E"/>
    <w:rsid w:val="00987BD9"/>
    <w:rsid w:val="0099056D"/>
    <w:rsid w:val="009A2379"/>
    <w:rsid w:val="009A4278"/>
    <w:rsid w:val="009A69B0"/>
    <w:rsid w:val="009B283E"/>
    <w:rsid w:val="009B28B6"/>
    <w:rsid w:val="009B2CAA"/>
    <w:rsid w:val="009B2FA5"/>
    <w:rsid w:val="009B3C9D"/>
    <w:rsid w:val="009B549D"/>
    <w:rsid w:val="009B7C51"/>
    <w:rsid w:val="009C3422"/>
    <w:rsid w:val="009C3DCE"/>
    <w:rsid w:val="009C794B"/>
    <w:rsid w:val="009D487E"/>
    <w:rsid w:val="009D54AF"/>
    <w:rsid w:val="009E0933"/>
    <w:rsid w:val="009E1444"/>
    <w:rsid w:val="009E3D39"/>
    <w:rsid w:val="009E41CA"/>
    <w:rsid w:val="009E4F90"/>
    <w:rsid w:val="009E7FB2"/>
    <w:rsid w:val="009F41E8"/>
    <w:rsid w:val="009F6609"/>
    <w:rsid w:val="009F67F6"/>
    <w:rsid w:val="00A00601"/>
    <w:rsid w:val="00A00915"/>
    <w:rsid w:val="00A01C1E"/>
    <w:rsid w:val="00A04D60"/>
    <w:rsid w:val="00A051C9"/>
    <w:rsid w:val="00A10149"/>
    <w:rsid w:val="00A17A4F"/>
    <w:rsid w:val="00A20E3F"/>
    <w:rsid w:val="00A21747"/>
    <w:rsid w:val="00A236AF"/>
    <w:rsid w:val="00A30820"/>
    <w:rsid w:val="00A31380"/>
    <w:rsid w:val="00A334F5"/>
    <w:rsid w:val="00A36A74"/>
    <w:rsid w:val="00A375F8"/>
    <w:rsid w:val="00A40305"/>
    <w:rsid w:val="00A40569"/>
    <w:rsid w:val="00A474FE"/>
    <w:rsid w:val="00A47707"/>
    <w:rsid w:val="00A47DD6"/>
    <w:rsid w:val="00A52029"/>
    <w:rsid w:val="00A5262D"/>
    <w:rsid w:val="00A576B9"/>
    <w:rsid w:val="00A6102F"/>
    <w:rsid w:val="00A668B2"/>
    <w:rsid w:val="00A71F87"/>
    <w:rsid w:val="00A73F6F"/>
    <w:rsid w:val="00A81767"/>
    <w:rsid w:val="00A82F9F"/>
    <w:rsid w:val="00A87846"/>
    <w:rsid w:val="00A91E39"/>
    <w:rsid w:val="00A926A5"/>
    <w:rsid w:val="00A93038"/>
    <w:rsid w:val="00A9386E"/>
    <w:rsid w:val="00A93C5F"/>
    <w:rsid w:val="00A97F30"/>
    <w:rsid w:val="00AA58E5"/>
    <w:rsid w:val="00AA7988"/>
    <w:rsid w:val="00AB157A"/>
    <w:rsid w:val="00AB1A1A"/>
    <w:rsid w:val="00AB4815"/>
    <w:rsid w:val="00AB4ABA"/>
    <w:rsid w:val="00AB6E21"/>
    <w:rsid w:val="00AC0384"/>
    <w:rsid w:val="00AC040E"/>
    <w:rsid w:val="00AC2F1F"/>
    <w:rsid w:val="00AC5275"/>
    <w:rsid w:val="00AC7DB6"/>
    <w:rsid w:val="00AD273F"/>
    <w:rsid w:val="00AD30D1"/>
    <w:rsid w:val="00AD451E"/>
    <w:rsid w:val="00AD7769"/>
    <w:rsid w:val="00AD7D05"/>
    <w:rsid w:val="00AE195F"/>
    <w:rsid w:val="00AE1979"/>
    <w:rsid w:val="00AE386F"/>
    <w:rsid w:val="00AE640C"/>
    <w:rsid w:val="00AE72D5"/>
    <w:rsid w:val="00AE778A"/>
    <w:rsid w:val="00AF4966"/>
    <w:rsid w:val="00AF6C28"/>
    <w:rsid w:val="00B0067C"/>
    <w:rsid w:val="00B042AE"/>
    <w:rsid w:val="00B119F5"/>
    <w:rsid w:val="00B1341A"/>
    <w:rsid w:val="00B1421D"/>
    <w:rsid w:val="00B20C2A"/>
    <w:rsid w:val="00B229BD"/>
    <w:rsid w:val="00B23652"/>
    <w:rsid w:val="00B27711"/>
    <w:rsid w:val="00B31199"/>
    <w:rsid w:val="00B31A99"/>
    <w:rsid w:val="00B32335"/>
    <w:rsid w:val="00B349F5"/>
    <w:rsid w:val="00B350B2"/>
    <w:rsid w:val="00B35B63"/>
    <w:rsid w:val="00B410DE"/>
    <w:rsid w:val="00B42B35"/>
    <w:rsid w:val="00B42E77"/>
    <w:rsid w:val="00B45F03"/>
    <w:rsid w:val="00B46E3E"/>
    <w:rsid w:val="00B46FC1"/>
    <w:rsid w:val="00B505F7"/>
    <w:rsid w:val="00B528A1"/>
    <w:rsid w:val="00B620AC"/>
    <w:rsid w:val="00B65566"/>
    <w:rsid w:val="00B75412"/>
    <w:rsid w:val="00B756F6"/>
    <w:rsid w:val="00B80F20"/>
    <w:rsid w:val="00B81AB1"/>
    <w:rsid w:val="00B833C6"/>
    <w:rsid w:val="00B83E3D"/>
    <w:rsid w:val="00B863B6"/>
    <w:rsid w:val="00B86BEB"/>
    <w:rsid w:val="00B90202"/>
    <w:rsid w:val="00B9227C"/>
    <w:rsid w:val="00B961B4"/>
    <w:rsid w:val="00BA276F"/>
    <w:rsid w:val="00BA307C"/>
    <w:rsid w:val="00BA3549"/>
    <w:rsid w:val="00BA3924"/>
    <w:rsid w:val="00BA6A96"/>
    <w:rsid w:val="00BA776F"/>
    <w:rsid w:val="00BB0BBE"/>
    <w:rsid w:val="00BB1012"/>
    <w:rsid w:val="00BB311D"/>
    <w:rsid w:val="00BB49A2"/>
    <w:rsid w:val="00BB5BFE"/>
    <w:rsid w:val="00BB6525"/>
    <w:rsid w:val="00BC1FD3"/>
    <w:rsid w:val="00BC6DF7"/>
    <w:rsid w:val="00BD0A92"/>
    <w:rsid w:val="00BD0EBA"/>
    <w:rsid w:val="00BD268C"/>
    <w:rsid w:val="00BD29A1"/>
    <w:rsid w:val="00BD2CD7"/>
    <w:rsid w:val="00BD4004"/>
    <w:rsid w:val="00BD428F"/>
    <w:rsid w:val="00BD747E"/>
    <w:rsid w:val="00BE269B"/>
    <w:rsid w:val="00BE2B29"/>
    <w:rsid w:val="00BE2E03"/>
    <w:rsid w:val="00BE38F3"/>
    <w:rsid w:val="00BE6B76"/>
    <w:rsid w:val="00BF0640"/>
    <w:rsid w:val="00BF3D31"/>
    <w:rsid w:val="00BF49A6"/>
    <w:rsid w:val="00C00321"/>
    <w:rsid w:val="00C037A8"/>
    <w:rsid w:val="00C065EA"/>
    <w:rsid w:val="00C10DDA"/>
    <w:rsid w:val="00C16330"/>
    <w:rsid w:val="00C17A16"/>
    <w:rsid w:val="00C21A19"/>
    <w:rsid w:val="00C21EA7"/>
    <w:rsid w:val="00C2522F"/>
    <w:rsid w:val="00C2792C"/>
    <w:rsid w:val="00C30BC3"/>
    <w:rsid w:val="00C3266F"/>
    <w:rsid w:val="00C331F5"/>
    <w:rsid w:val="00C3451E"/>
    <w:rsid w:val="00C36209"/>
    <w:rsid w:val="00C4153C"/>
    <w:rsid w:val="00C45B78"/>
    <w:rsid w:val="00C47997"/>
    <w:rsid w:val="00C5291B"/>
    <w:rsid w:val="00C5385C"/>
    <w:rsid w:val="00C56677"/>
    <w:rsid w:val="00C61902"/>
    <w:rsid w:val="00C6250C"/>
    <w:rsid w:val="00C63D8F"/>
    <w:rsid w:val="00C704FD"/>
    <w:rsid w:val="00C740E4"/>
    <w:rsid w:val="00C742B0"/>
    <w:rsid w:val="00C75171"/>
    <w:rsid w:val="00C80484"/>
    <w:rsid w:val="00C82F64"/>
    <w:rsid w:val="00C8365C"/>
    <w:rsid w:val="00C84F23"/>
    <w:rsid w:val="00C9209B"/>
    <w:rsid w:val="00C93DD3"/>
    <w:rsid w:val="00C941C8"/>
    <w:rsid w:val="00C950F7"/>
    <w:rsid w:val="00C95386"/>
    <w:rsid w:val="00C97A02"/>
    <w:rsid w:val="00CA19D3"/>
    <w:rsid w:val="00CA1A00"/>
    <w:rsid w:val="00CA4B83"/>
    <w:rsid w:val="00CA64DB"/>
    <w:rsid w:val="00CA7009"/>
    <w:rsid w:val="00CA7FD4"/>
    <w:rsid w:val="00CB39CF"/>
    <w:rsid w:val="00CB799B"/>
    <w:rsid w:val="00CC139A"/>
    <w:rsid w:val="00CC4732"/>
    <w:rsid w:val="00CC5550"/>
    <w:rsid w:val="00CC5CCC"/>
    <w:rsid w:val="00CC7452"/>
    <w:rsid w:val="00CC7591"/>
    <w:rsid w:val="00CD10D6"/>
    <w:rsid w:val="00CD43B4"/>
    <w:rsid w:val="00CD4E54"/>
    <w:rsid w:val="00CD515B"/>
    <w:rsid w:val="00CD531D"/>
    <w:rsid w:val="00CD636B"/>
    <w:rsid w:val="00CD7762"/>
    <w:rsid w:val="00CE0C4D"/>
    <w:rsid w:val="00CE2668"/>
    <w:rsid w:val="00CF773B"/>
    <w:rsid w:val="00D0047C"/>
    <w:rsid w:val="00D015CC"/>
    <w:rsid w:val="00D01D5D"/>
    <w:rsid w:val="00D03C15"/>
    <w:rsid w:val="00D063DB"/>
    <w:rsid w:val="00D10B8B"/>
    <w:rsid w:val="00D10F8C"/>
    <w:rsid w:val="00D145BA"/>
    <w:rsid w:val="00D1527D"/>
    <w:rsid w:val="00D169E6"/>
    <w:rsid w:val="00D171F8"/>
    <w:rsid w:val="00D20E8E"/>
    <w:rsid w:val="00D23A25"/>
    <w:rsid w:val="00D2476D"/>
    <w:rsid w:val="00D266D8"/>
    <w:rsid w:val="00D31EB3"/>
    <w:rsid w:val="00D333D9"/>
    <w:rsid w:val="00D35EA0"/>
    <w:rsid w:val="00D36FBE"/>
    <w:rsid w:val="00D37622"/>
    <w:rsid w:val="00D4038B"/>
    <w:rsid w:val="00D4412F"/>
    <w:rsid w:val="00D50610"/>
    <w:rsid w:val="00D518D9"/>
    <w:rsid w:val="00D56EE9"/>
    <w:rsid w:val="00D57D15"/>
    <w:rsid w:val="00D6039A"/>
    <w:rsid w:val="00D61B67"/>
    <w:rsid w:val="00D64F62"/>
    <w:rsid w:val="00D70BB4"/>
    <w:rsid w:val="00D71573"/>
    <w:rsid w:val="00D724AA"/>
    <w:rsid w:val="00D75141"/>
    <w:rsid w:val="00D7574D"/>
    <w:rsid w:val="00D75777"/>
    <w:rsid w:val="00D800E7"/>
    <w:rsid w:val="00D8434F"/>
    <w:rsid w:val="00D86FDE"/>
    <w:rsid w:val="00D9071D"/>
    <w:rsid w:val="00D92DE9"/>
    <w:rsid w:val="00D9587E"/>
    <w:rsid w:val="00DA2510"/>
    <w:rsid w:val="00DA3CC3"/>
    <w:rsid w:val="00DA5393"/>
    <w:rsid w:val="00DB0190"/>
    <w:rsid w:val="00DB13AF"/>
    <w:rsid w:val="00DB53A3"/>
    <w:rsid w:val="00DB6BA2"/>
    <w:rsid w:val="00DC19B6"/>
    <w:rsid w:val="00DC1EA7"/>
    <w:rsid w:val="00DC63C1"/>
    <w:rsid w:val="00DC6B09"/>
    <w:rsid w:val="00DC6FA0"/>
    <w:rsid w:val="00DD2610"/>
    <w:rsid w:val="00DD7701"/>
    <w:rsid w:val="00DE1C73"/>
    <w:rsid w:val="00DE5A91"/>
    <w:rsid w:val="00DE6CA1"/>
    <w:rsid w:val="00DE791F"/>
    <w:rsid w:val="00DE7A7F"/>
    <w:rsid w:val="00DF0B36"/>
    <w:rsid w:val="00DF0C99"/>
    <w:rsid w:val="00DF1138"/>
    <w:rsid w:val="00DF1C90"/>
    <w:rsid w:val="00DF2584"/>
    <w:rsid w:val="00DF28E8"/>
    <w:rsid w:val="00DF334A"/>
    <w:rsid w:val="00DF5B10"/>
    <w:rsid w:val="00DF6DAE"/>
    <w:rsid w:val="00E0016A"/>
    <w:rsid w:val="00E016A1"/>
    <w:rsid w:val="00E01AB1"/>
    <w:rsid w:val="00E02A62"/>
    <w:rsid w:val="00E05C4E"/>
    <w:rsid w:val="00E071C4"/>
    <w:rsid w:val="00E11BA3"/>
    <w:rsid w:val="00E147A8"/>
    <w:rsid w:val="00E15C1C"/>
    <w:rsid w:val="00E21196"/>
    <w:rsid w:val="00E244C8"/>
    <w:rsid w:val="00E2607B"/>
    <w:rsid w:val="00E27974"/>
    <w:rsid w:val="00E3225E"/>
    <w:rsid w:val="00E34530"/>
    <w:rsid w:val="00E401EA"/>
    <w:rsid w:val="00E5517D"/>
    <w:rsid w:val="00E554FF"/>
    <w:rsid w:val="00E56927"/>
    <w:rsid w:val="00E56ABF"/>
    <w:rsid w:val="00E56E5E"/>
    <w:rsid w:val="00E609F3"/>
    <w:rsid w:val="00E63DF3"/>
    <w:rsid w:val="00E64909"/>
    <w:rsid w:val="00E65229"/>
    <w:rsid w:val="00E6645D"/>
    <w:rsid w:val="00E66E9F"/>
    <w:rsid w:val="00E7361D"/>
    <w:rsid w:val="00E7529E"/>
    <w:rsid w:val="00E77670"/>
    <w:rsid w:val="00E77E6F"/>
    <w:rsid w:val="00E817FD"/>
    <w:rsid w:val="00E839AB"/>
    <w:rsid w:val="00E83D19"/>
    <w:rsid w:val="00E84067"/>
    <w:rsid w:val="00E8488D"/>
    <w:rsid w:val="00E856E2"/>
    <w:rsid w:val="00E86FBD"/>
    <w:rsid w:val="00E8765E"/>
    <w:rsid w:val="00E9103B"/>
    <w:rsid w:val="00E911AB"/>
    <w:rsid w:val="00E913FF"/>
    <w:rsid w:val="00E9185E"/>
    <w:rsid w:val="00E921A7"/>
    <w:rsid w:val="00E9261B"/>
    <w:rsid w:val="00E94286"/>
    <w:rsid w:val="00E95C30"/>
    <w:rsid w:val="00E95D5C"/>
    <w:rsid w:val="00EA065C"/>
    <w:rsid w:val="00EA0C63"/>
    <w:rsid w:val="00EA359C"/>
    <w:rsid w:val="00EA3630"/>
    <w:rsid w:val="00EA3D98"/>
    <w:rsid w:val="00EA4996"/>
    <w:rsid w:val="00EA49CF"/>
    <w:rsid w:val="00EA4C52"/>
    <w:rsid w:val="00EA6442"/>
    <w:rsid w:val="00EB0E56"/>
    <w:rsid w:val="00EB1392"/>
    <w:rsid w:val="00EB1F73"/>
    <w:rsid w:val="00EB5FB2"/>
    <w:rsid w:val="00EB6C67"/>
    <w:rsid w:val="00EC3BEE"/>
    <w:rsid w:val="00EC4E6B"/>
    <w:rsid w:val="00EC6F42"/>
    <w:rsid w:val="00ED034D"/>
    <w:rsid w:val="00ED4780"/>
    <w:rsid w:val="00ED7123"/>
    <w:rsid w:val="00EE112D"/>
    <w:rsid w:val="00EF1938"/>
    <w:rsid w:val="00EF2320"/>
    <w:rsid w:val="00EF46D3"/>
    <w:rsid w:val="00F00188"/>
    <w:rsid w:val="00F009F5"/>
    <w:rsid w:val="00F00EF2"/>
    <w:rsid w:val="00F0250D"/>
    <w:rsid w:val="00F027E6"/>
    <w:rsid w:val="00F03129"/>
    <w:rsid w:val="00F04735"/>
    <w:rsid w:val="00F04FFC"/>
    <w:rsid w:val="00F05712"/>
    <w:rsid w:val="00F05D17"/>
    <w:rsid w:val="00F06B80"/>
    <w:rsid w:val="00F07CC6"/>
    <w:rsid w:val="00F07E06"/>
    <w:rsid w:val="00F10003"/>
    <w:rsid w:val="00F104B0"/>
    <w:rsid w:val="00F1100D"/>
    <w:rsid w:val="00F11DE5"/>
    <w:rsid w:val="00F23F69"/>
    <w:rsid w:val="00F26037"/>
    <w:rsid w:val="00F323EF"/>
    <w:rsid w:val="00F325EF"/>
    <w:rsid w:val="00F32AB5"/>
    <w:rsid w:val="00F35202"/>
    <w:rsid w:val="00F356AD"/>
    <w:rsid w:val="00F35842"/>
    <w:rsid w:val="00F4006F"/>
    <w:rsid w:val="00F40592"/>
    <w:rsid w:val="00F42EF2"/>
    <w:rsid w:val="00F442F2"/>
    <w:rsid w:val="00F51A02"/>
    <w:rsid w:val="00F5529B"/>
    <w:rsid w:val="00F57404"/>
    <w:rsid w:val="00F57AF3"/>
    <w:rsid w:val="00F61A40"/>
    <w:rsid w:val="00F61D6B"/>
    <w:rsid w:val="00F62F87"/>
    <w:rsid w:val="00F67D33"/>
    <w:rsid w:val="00F7088B"/>
    <w:rsid w:val="00F71D21"/>
    <w:rsid w:val="00F74159"/>
    <w:rsid w:val="00F74C65"/>
    <w:rsid w:val="00F74E4D"/>
    <w:rsid w:val="00F800A2"/>
    <w:rsid w:val="00F8355E"/>
    <w:rsid w:val="00F85017"/>
    <w:rsid w:val="00F87C92"/>
    <w:rsid w:val="00F92A9C"/>
    <w:rsid w:val="00F94FEE"/>
    <w:rsid w:val="00FA0B70"/>
    <w:rsid w:val="00FA4E74"/>
    <w:rsid w:val="00FB1293"/>
    <w:rsid w:val="00FB1DF4"/>
    <w:rsid w:val="00FB2C74"/>
    <w:rsid w:val="00FB56CD"/>
    <w:rsid w:val="00FB776D"/>
    <w:rsid w:val="00FC1AFC"/>
    <w:rsid w:val="00FC22E8"/>
    <w:rsid w:val="00FC3F92"/>
    <w:rsid w:val="00FC5682"/>
    <w:rsid w:val="00FC5708"/>
    <w:rsid w:val="00FC6904"/>
    <w:rsid w:val="00FD0443"/>
    <w:rsid w:val="00FD2A32"/>
    <w:rsid w:val="00FD6ED5"/>
    <w:rsid w:val="00FE0287"/>
    <w:rsid w:val="00FE3CF3"/>
    <w:rsid w:val="00FE5CC2"/>
    <w:rsid w:val="00FE7314"/>
    <w:rsid w:val="00FE746E"/>
    <w:rsid w:val="00FF06A1"/>
    <w:rsid w:val="00FF2551"/>
    <w:rsid w:val="00FF374B"/>
    <w:rsid w:val="00FF39CD"/>
    <w:rsid w:val="00FF653E"/>
    <w:rsid w:val="00FF698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089B"/>
  <w15:chartTrackingRefBased/>
  <w15:docId w15:val="{C4B4BA63-3EE6-4F69-A090-1981FD65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26B"/>
    <w:pPr>
      <w:keepNext/>
      <w:keepLines/>
      <w:spacing w:before="40" w:after="240"/>
      <w:ind w:left="527" w:hanging="357"/>
      <w:outlineLvl w:val="1"/>
    </w:pPr>
    <w:rPr>
      <w:rFonts w:eastAsiaTheme="majorEastAsia" w:cstheme="majorBidi"/>
      <w:szCs w:val="26"/>
      <w:lang w:val="en-US"/>
    </w:rPr>
  </w:style>
  <w:style w:type="paragraph" w:styleId="Heading3">
    <w:name w:val="heading 3"/>
    <w:basedOn w:val="Normal"/>
    <w:next w:val="Normal"/>
    <w:link w:val="Heading3Char"/>
    <w:uiPriority w:val="9"/>
    <w:unhideWhenUsed/>
    <w:qFormat/>
    <w:rsid w:val="00571F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A9C"/>
    <w:pPr>
      <w:ind w:left="720"/>
      <w:contextualSpacing/>
    </w:pPr>
  </w:style>
  <w:style w:type="paragraph" w:styleId="Caption">
    <w:name w:val="caption"/>
    <w:basedOn w:val="Normal"/>
    <w:next w:val="Normal"/>
    <w:uiPriority w:val="35"/>
    <w:unhideWhenUsed/>
    <w:qFormat/>
    <w:rsid w:val="00E911A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921A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87B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7B80"/>
    <w:rPr>
      <w:rFonts w:eastAsiaTheme="minorEastAsia"/>
      <w:lang w:val="en-US"/>
    </w:rPr>
  </w:style>
  <w:style w:type="paragraph" w:styleId="TOCHeading">
    <w:name w:val="TOC Heading"/>
    <w:basedOn w:val="Heading1"/>
    <w:next w:val="Normal"/>
    <w:uiPriority w:val="39"/>
    <w:unhideWhenUsed/>
    <w:qFormat/>
    <w:rsid w:val="00166B9A"/>
    <w:pPr>
      <w:outlineLvl w:val="9"/>
    </w:pPr>
    <w:rPr>
      <w:lang w:val="en-US"/>
    </w:rPr>
  </w:style>
  <w:style w:type="paragraph" w:styleId="TOC1">
    <w:name w:val="toc 1"/>
    <w:basedOn w:val="Normal"/>
    <w:next w:val="Normal"/>
    <w:autoRedefine/>
    <w:uiPriority w:val="39"/>
    <w:unhideWhenUsed/>
    <w:rsid w:val="009847D0"/>
    <w:pPr>
      <w:tabs>
        <w:tab w:val="right" w:leader="dot" w:pos="9016"/>
      </w:tabs>
      <w:spacing w:after="100"/>
      <w:ind w:left="0"/>
    </w:pPr>
  </w:style>
  <w:style w:type="character" w:styleId="Hyperlink">
    <w:name w:val="Hyperlink"/>
    <w:basedOn w:val="DefaultParagraphFont"/>
    <w:uiPriority w:val="99"/>
    <w:unhideWhenUsed/>
    <w:rsid w:val="00166B9A"/>
    <w:rPr>
      <w:color w:val="0563C1" w:themeColor="hyperlink"/>
      <w:u w:val="single"/>
    </w:rPr>
  </w:style>
  <w:style w:type="table" w:styleId="TableGrid">
    <w:name w:val="Table Grid"/>
    <w:basedOn w:val="TableNormal"/>
    <w:uiPriority w:val="39"/>
    <w:rsid w:val="00BA2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326B"/>
    <w:rPr>
      <w:rFonts w:eastAsiaTheme="majorEastAsia" w:cstheme="majorBidi"/>
      <w:szCs w:val="26"/>
      <w:lang w:val="en-US"/>
    </w:rPr>
  </w:style>
  <w:style w:type="character" w:styleId="CommentReference">
    <w:name w:val="annotation reference"/>
    <w:basedOn w:val="DefaultParagraphFont"/>
    <w:uiPriority w:val="99"/>
    <w:semiHidden/>
    <w:unhideWhenUsed/>
    <w:rsid w:val="004C654F"/>
    <w:rPr>
      <w:sz w:val="16"/>
      <w:szCs w:val="16"/>
    </w:rPr>
  </w:style>
  <w:style w:type="paragraph" w:styleId="CommentText">
    <w:name w:val="annotation text"/>
    <w:basedOn w:val="Normal"/>
    <w:link w:val="CommentTextChar"/>
    <w:uiPriority w:val="99"/>
    <w:unhideWhenUsed/>
    <w:rsid w:val="004C654F"/>
    <w:pPr>
      <w:spacing w:line="240" w:lineRule="auto"/>
    </w:pPr>
    <w:rPr>
      <w:sz w:val="20"/>
      <w:szCs w:val="20"/>
    </w:rPr>
  </w:style>
  <w:style w:type="character" w:customStyle="1" w:styleId="CommentTextChar">
    <w:name w:val="Comment Text Char"/>
    <w:basedOn w:val="DefaultParagraphFont"/>
    <w:link w:val="CommentText"/>
    <w:uiPriority w:val="99"/>
    <w:rsid w:val="004C654F"/>
    <w:rPr>
      <w:sz w:val="20"/>
      <w:szCs w:val="20"/>
    </w:rPr>
  </w:style>
  <w:style w:type="paragraph" w:styleId="CommentSubject">
    <w:name w:val="annotation subject"/>
    <w:basedOn w:val="CommentText"/>
    <w:next w:val="CommentText"/>
    <w:link w:val="CommentSubjectChar"/>
    <w:uiPriority w:val="99"/>
    <w:semiHidden/>
    <w:unhideWhenUsed/>
    <w:rsid w:val="004C654F"/>
    <w:rPr>
      <w:b/>
      <w:bCs/>
    </w:rPr>
  </w:style>
  <w:style w:type="character" w:customStyle="1" w:styleId="CommentSubjectChar">
    <w:name w:val="Comment Subject Char"/>
    <w:basedOn w:val="CommentTextChar"/>
    <w:link w:val="CommentSubject"/>
    <w:uiPriority w:val="99"/>
    <w:semiHidden/>
    <w:rsid w:val="004C654F"/>
    <w:rPr>
      <w:b/>
      <w:bCs/>
      <w:sz w:val="20"/>
      <w:szCs w:val="20"/>
    </w:rPr>
  </w:style>
  <w:style w:type="paragraph" w:styleId="TOC2">
    <w:name w:val="toc 2"/>
    <w:basedOn w:val="Normal"/>
    <w:next w:val="Normal"/>
    <w:autoRedefine/>
    <w:uiPriority w:val="39"/>
    <w:unhideWhenUsed/>
    <w:rsid w:val="00A93C5F"/>
    <w:pPr>
      <w:spacing w:after="100"/>
      <w:ind w:left="220"/>
    </w:pPr>
  </w:style>
  <w:style w:type="table" w:customStyle="1" w:styleId="TableGrid1">
    <w:name w:val="Table Grid1"/>
    <w:basedOn w:val="TableNormal"/>
    <w:next w:val="TableGrid"/>
    <w:uiPriority w:val="39"/>
    <w:rsid w:val="00E56ABF"/>
    <w:pPr>
      <w:spacing w:after="0"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4A6"/>
  </w:style>
  <w:style w:type="paragraph" w:styleId="Footer">
    <w:name w:val="footer"/>
    <w:basedOn w:val="Normal"/>
    <w:link w:val="FooterChar"/>
    <w:uiPriority w:val="99"/>
    <w:unhideWhenUsed/>
    <w:rsid w:val="00353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4A6"/>
  </w:style>
  <w:style w:type="character" w:customStyle="1" w:styleId="Heading3Char">
    <w:name w:val="Heading 3 Char"/>
    <w:basedOn w:val="DefaultParagraphFont"/>
    <w:link w:val="Heading3"/>
    <w:uiPriority w:val="9"/>
    <w:rsid w:val="00571F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F49A6"/>
    <w:pPr>
      <w:spacing w:after="100"/>
      <w:ind w:left="440"/>
    </w:pPr>
  </w:style>
  <w:style w:type="paragraph" w:styleId="Revision">
    <w:name w:val="Revision"/>
    <w:hidden/>
    <w:uiPriority w:val="99"/>
    <w:semiHidden/>
    <w:rsid w:val="00F11DE5"/>
    <w:pPr>
      <w:spacing w:after="0" w:line="240" w:lineRule="auto"/>
      <w:ind w:left="0"/>
    </w:pPr>
  </w:style>
  <w:style w:type="paragraph" w:styleId="NormalWeb">
    <w:name w:val="Normal (Web)"/>
    <w:basedOn w:val="Normal"/>
    <w:uiPriority w:val="99"/>
    <w:semiHidden/>
    <w:unhideWhenUsed/>
    <w:rsid w:val="003337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3774">
      <w:bodyDiv w:val="1"/>
      <w:marLeft w:val="0"/>
      <w:marRight w:val="0"/>
      <w:marTop w:val="0"/>
      <w:marBottom w:val="0"/>
      <w:divBdr>
        <w:top w:val="none" w:sz="0" w:space="0" w:color="auto"/>
        <w:left w:val="none" w:sz="0" w:space="0" w:color="auto"/>
        <w:bottom w:val="none" w:sz="0" w:space="0" w:color="auto"/>
        <w:right w:val="none" w:sz="0" w:space="0" w:color="auto"/>
      </w:divBdr>
    </w:div>
    <w:div w:id="522402147">
      <w:bodyDiv w:val="1"/>
      <w:marLeft w:val="0"/>
      <w:marRight w:val="0"/>
      <w:marTop w:val="0"/>
      <w:marBottom w:val="0"/>
      <w:divBdr>
        <w:top w:val="none" w:sz="0" w:space="0" w:color="auto"/>
        <w:left w:val="none" w:sz="0" w:space="0" w:color="auto"/>
        <w:bottom w:val="none" w:sz="0" w:space="0" w:color="auto"/>
        <w:right w:val="none" w:sz="0" w:space="0" w:color="auto"/>
      </w:divBdr>
    </w:div>
    <w:div w:id="1108163352">
      <w:bodyDiv w:val="1"/>
      <w:marLeft w:val="0"/>
      <w:marRight w:val="0"/>
      <w:marTop w:val="0"/>
      <w:marBottom w:val="0"/>
      <w:divBdr>
        <w:top w:val="none" w:sz="0" w:space="0" w:color="auto"/>
        <w:left w:val="none" w:sz="0" w:space="0" w:color="auto"/>
        <w:bottom w:val="none" w:sz="0" w:space="0" w:color="auto"/>
        <w:right w:val="none" w:sz="0" w:space="0" w:color="auto"/>
      </w:divBdr>
      <w:divsChild>
        <w:div w:id="801390897">
          <w:marLeft w:val="274"/>
          <w:marRight w:val="0"/>
          <w:marTop w:val="0"/>
          <w:marBottom w:val="0"/>
          <w:divBdr>
            <w:top w:val="none" w:sz="0" w:space="0" w:color="auto"/>
            <w:left w:val="none" w:sz="0" w:space="0" w:color="auto"/>
            <w:bottom w:val="none" w:sz="0" w:space="0" w:color="auto"/>
            <w:right w:val="none" w:sz="0" w:space="0" w:color="auto"/>
          </w:divBdr>
        </w:div>
        <w:div w:id="662898356">
          <w:marLeft w:val="274"/>
          <w:marRight w:val="0"/>
          <w:marTop w:val="0"/>
          <w:marBottom w:val="0"/>
          <w:divBdr>
            <w:top w:val="none" w:sz="0" w:space="0" w:color="auto"/>
            <w:left w:val="none" w:sz="0" w:space="0" w:color="auto"/>
            <w:bottom w:val="none" w:sz="0" w:space="0" w:color="auto"/>
            <w:right w:val="none" w:sz="0" w:space="0" w:color="auto"/>
          </w:divBdr>
        </w:div>
        <w:div w:id="1472360824">
          <w:marLeft w:val="274"/>
          <w:marRight w:val="0"/>
          <w:marTop w:val="0"/>
          <w:marBottom w:val="0"/>
          <w:divBdr>
            <w:top w:val="none" w:sz="0" w:space="0" w:color="auto"/>
            <w:left w:val="none" w:sz="0" w:space="0" w:color="auto"/>
            <w:bottom w:val="none" w:sz="0" w:space="0" w:color="auto"/>
            <w:right w:val="none" w:sz="0" w:space="0" w:color="auto"/>
          </w:divBdr>
        </w:div>
      </w:divsChild>
    </w:div>
    <w:div w:id="1799028994">
      <w:bodyDiv w:val="1"/>
      <w:marLeft w:val="0"/>
      <w:marRight w:val="0"/>
      <w:marTop w:val="0"/>
      <w:marBottom w:val="0"/>
      <w:divBdr>
        <w:top w:val="none" w:sz="0" w:space="0" w:color="auto"/>
        <w:left w:val="none" w:sz="0" w:space="0" w:color="auto"/>
        <w:bottom w:val="none" w:sz="0" w:space="0" w:color="auto"/>
        <w:right w:val="none" w:sz="0" w:space="0" w:color="auto"/>
      </w:divBdr>
    </w:div>
    <w:div w:id="190980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sv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732AE-3A73-4689-9E17-CFEFD320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29004</TotalTime>
  <Pages>8</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Design for Data Pre-processing Pipeline</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for Data Pre-processing Pipeline</dc:title>
  <dc:subject/>
  <dc:creator>prepared by: ALROY CHIANG</dc:creator>
  <cp:keywords/>
  <dc:description/>
  <cp:lastModifiedBy>ALROY CHIANG</cp:lastModifiedBy>
  <cp:revision>1</cp:revision>
  <dcterms:created xsi:type="dcterms:W3CDTF">2023-02-18T10:31:00Z</dcterms:created>
  <dcterms:modified xsi:type="dcterms:W3CDTF">2023-04-25T04:49:00Z</dcterms:modified>
</cp:coreProperties>
</file>